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2"/>
          <w:szCs w:val="32"/>
          <w:shd w:fill="e6b8af" w:val="clear"/>
        </w:rPr>
      </w:pPr>
      <w:r w:rsidDel="00000000" w:rsidR="00000000" w:rsidRPr="00000000">
        <w:rPr>
          <w:sz w:val="32"/>
          <w:szCs w:val="32"/>
          <w:shd w:fill="e6b8af" w:val="clear"/>
          <w:rtl w:val="0"/>
        </w:rPr>
        <w:t xml:space="preserve">News:</w:t>
      </w:r>
    </w:p>
    <w:p w:rsidR="00000000" w:rsidDel="00000000" w:rsidP="00000000" w:rsidRDefault="00000000" w:rsidRPr="00000000" w14:paraId="00000002">
      <w:pPr>
        <w:ind w:left="0" w:firstLine="0"/>
        <w:rPr>
          <w:sz w:val="32"/>
          <w:szCs w:val="32"/>
        </w:rPr>
      </w:pPr>
      <w:sdt>
        <w:sdtPr>
          <w:tag w:val="goog_rdk_1"/>
        </w:sdtPr>
        <w:sdtContent>
          <w:del w:author="RUI YAO" w:id="0" w:date="2024-03-12T03:17:28Z">
            <w:r w:rsidDel="00000000" w:rsidR="00000000" w:rsidRPr="00000000">
              <w:rPr>
                <w:sz w:val="32"/>
                <w:szCs w:val="32"/>
                <w:rtl w:val="0"/>
              </w:rPr>
              <w:delText xml:space="preserve">Please do not rely on chatgpt, as it has been found to produce false but difficult to distinguish errors under this task.</w:delText>
            </w:r>
          </w:del>
        </w:sdtContent>
      </w:sdt>
      <w:r w:rsidDel="00000000" w:rsidR="00000000" w:rsidRPr="00000000">
        <w:rPr>
          <w:rtl w:val="0"/>
        </w:rPr>
      </w:r>
    </w:p>
    <w:sdt>
      <w:sdtPr>
        <w:tag w:val="goog_rdk_4"/>
      </w:sdtPr>
      <w:sdtContent>
        <w:p w:rsidR="00000000" w:rsidDel="00000000" w:rsidP="00000000" w:rsidRDefault="00000000" w:rsidRPr="00000000" w14:paraId="00000003">
          <w:pPr>
            <w:ind w:left="0" w:firstLine="0"/>
            <w:rPr>
              <w:ins w:author="RUI YAO" w:id="1" w:date="2024-03-12T03:17:31Z"/>
              <w:sz w:val="32"/>
              <w:szCs w:val="32"/>
            </w:rPr>
          </w:pPr>
          <w:sdt>
            <w:sdtPr>
              <w:tag w:val="goog_rdk_3"/>
            </w:sdtPr>
            <w:sdtContent>
              <w:ins w:author="RUI YAO" w:id="1" w:date="2024-03-12T03:17:31Z">
                <w:r w:rsidDel="00000000" w:rsidR="00000000" w:rsidRPr="00000000">
                  <w:rPr>
                    <w:sz w:val="32"/>
                    <w:szCs w:val="32"/>
                    <w:rtl w:val="0"/>
                  </w:rPr>
                  <w:t xml:space="preserve">Use LLM wisely. It is suggested to </w:t>
                </w:r>
                <w:r w:rsidDel="00000000" w:rsidR="00000000" w:rsidRPr="00000000">
                  <w:rPr>
                    <w:sz w:val="32"/>
                    <w:szCs w:val="32"/>
                    <w:rtl w:val="0"/>
                  </w:rPr>
                  <w:t xml:space="preserve">manually</w:t>
                </w:r>
                <w:r w:rsidDel="00000000" w:rsidR="00000000" w:rsidRPr="00000000">
                  <w:rPr>
                    <w:sz w:val="32"/>
                    <w:szCs w:val="32"/>
                    <w:rtl w:val="0"/>
                  </w:rPr>
                  <w:t xml:space="preserve"> </w:t>
                </w:r>
                <w:r w:rsidDel="00000000" w:rsidR="00000000" w:rsidRPr="00000000">
                  <w:rPr>
                    <w:sz w:val="32"/>
                    <w:szCs w:val="32"/>
                    <w:rtl w:val="0"/>
                  </w:rPr>
                  <w:t xml:space="preserve">navigate</w:t>
                </w:r>
                <w:r w:rsidDel="00000000" w:rsidR="00000000" w:rsidRPr="00000000">
                  <w:rPr>
                    <w:sz w:val="32"/>
                    <w:szCs w:val="32"/>
                    <w:rtl w:val="0"/>
                  </w:rPr>
                  <w:t xml:space="preserve"> </w:t>
                </w:r>
                <w:r w:rsidDel="00000000" w:rsidR="00000000" w:rsidRPr="00000000">
                  <w:rPr>
                    <w:sz w:val="32"/>
                    <w:szCs w:val="32"/>
                    <w:rtl w:val="0"/>
                  </w:rPr>
                  <w:t xml:space="preserve">to the related</w:t>
                </w:r>
                <w:r w:rsidDel="00000000" w:rsidR="00000000" w:rsidRPr="00000000">
                  <w:rPr>
                    <w:sz w:val="32"/>
                    <w:szCs w:val="32"/>
                    <w:rtl w:val="0"/>
                  </w:rPr>
                  <w:t xml:space="preserve"> parts, copy a short paragraph to LLM, and ask it to </w:t>
                </w:r>
                <w:r w:rsidDel="00000000" w:rsidR="00000000" w:rsidRPr="00000000">
                  <w:rPr>
                    <w:sz w:val="32"/>
                    <w:szCs w:val="32"/>
                    <w:rtl w:val="0"/>
                  </w:rPr>
                  <w:t xml:space="preserve">summarize</w:t>
                </w:r>
                <w:r w:rsidDel="00000000" w:rsidR="00000000" w:rsidRPr="00000000">
                  <w:rPr>
                    <w:sz w:val="32"/>
                    <w:szCs w:val="32"/>
                    <w:rtl w:val="0"/>
                  </w:rPr>
                  <w:t xml:space="preserve"> using indent bullet point style, and finally manually double check. Claude 3 seems to be better than GPT 3.5, you can try free on Poe.</w:t>
                </w:r>
              </w:ins>
            </w:sdtContent>
          </w:sdt>
        </w:p>
      </w:sdtContent>
    </w:sdt>
    <w:p w:rsidR="00000000" w:rsidDel="00000000" w:rsidP="00000000" w:rsidRDefault="00000000" w:rsidRPr="00000000" w14:paraId="00000004">
      <w:pPr>
        <w:ind w:left="0" w:firstLine="0"/>
        <w:rPr>
          <w:sz w:val="30"/>
          <w:szCs w:val="30"/>
        </w:rPr>
      </w:pPr>
      <w:r w:rsidDel="00000000" w:rsidR="00000000" w:rsidRPr="00000000">
        <w:rPr>
          <w:rtl w:val="0"/>
        </w:rPr>
      </w:r>
    </w:p>
    <w:sdt>
      <w:sdtPr>
        <w:tag w:val="goog_rdk_7"/>
      </w:sdtPr>
      <w:sdtContent>
        <w:p w:rsidR="00000000" w:rsidDel="00000000" w:rsidP="00000000" w:rsidRDefault="00000000" w:rsidRPr="00000000" w14:paraId="00000005">
          <w:pPr>
            <w:rPr>
              <w:rFonts w:ascii="Arial" w:cs="Arial" w:eastAsia="Arial" w:hAnsi="Arial"/>
              <w:b w:val="0"/>
              <w:i w:val="0"/>
              <w:smallCaps w:val="0"/>
              <w:strike w:val="0"/>
              <w:color w:val="000000"/>
              <w:sz w:val="22"/>
              <w:szCs w:val="22"/>
              <w:u w:val="none"/>
              <w:shd w:fill="auto" w:val="clear"/>
              <w:vertAlign w:val="baseline"/>
              <w:rPrChange w:author="RUI YAO" w:id="3" w:date="2024-03-13T14:30:53Z">
                <w:rPr>
                  <w:sz w:val="28"/>
                  <w:szCs w:val="28"/>
                </w:rPr>
              </w:rPrChange>
            </w:rPr>
            <w:pPrChange w:author="RUI YAO" w:id="0" w:date="2024-03-13T14:30:53Z">
              <w:pPr>
                <w:ind w:left="0" w:firstLine="0"/>
              </w:pPr>
            </w:pPrChange>
          </w:pPr>
          <w:sdt>
            <w:sdtPr>
              <w:tag w:val="goog_rdk_6"/>
            </w:sdtPr>
            <w:sdtContent>
              <w:ins w:author="RUI YAO" w:id="2" w:date="2024-03-13T14:30:53Z">
                <w:r w:rsidDel="00000000" w:rsidR="00000000" w:rsidRPr="00000000">
                  <w:rPr>
                    <w:sz w:val="30"/>
                    <w:szCs w:val="30"/>
                    <w:rtl w:val="0"/>
                  </w:rPr>
                  <w:t xml:space="preserve">Please save the paper pdf into this folder </w:t>
                </w:r>
                <w:r w:rsidDel="00000000" w:rsidR="00000000" w:rsidRPr="00000000">
                  <w:fldChar w:fldCharType="begin"/>
                </w:r>
                <w:r w:rsidDel="00000000" w:rsidR="00000000" w:rsidRPr="00000000">
                  <w:instrText xml:space="preserve">HYPERLINK "https://drive.google.com/drive/folders/1IlMDKb94kS3TLQsNKcxBTMTLh3qLrf-z?usp=drive_link"</w:instrText>
                </w:r>
                <w:r w:rsidDel="00000000" w:rsidR="00000000" w:rsidRPr="00000000">
                  <w:fldChar w:fldCharType="separate"/>
                </w:r>
                <w:r w:rsidDel="00000000" w:rsidR="00000000" w:rsidRPr="00000000">
                  <w:rPr>
                    <w:color w:val="0000ee"/>
                    <w:u w:val="single"/>
                    <w:shd w:fill="auto" w:val="clear"/>
                    <w:rtl w:val="0"/>
                  </w:rPr>
                  <w:t xml:space="preserve">paper collection</w:t>
                </w:r>
                <w:r w:rsidDel="00000000" w:rsidR="00000000" w:rsidRPr="00000000">
                  <w:fldChar w:fldCharType="end"/>
                </w:r>
                <w:r w:rsidDel="00000000" w:rsidR="00000000" w:rsidRPr="00000000">
                  <w:rPr>
                    <w:sz w:val="30"/>
                    <w:szCs w:val="30"/>
                    <w:rtl w:val="0"/>
                  </w:rPr>
                  <w:t xml:space="preserve"> for easy access.</w:t>
                </w:r>
              </w:ins>
            </w:sdtContent>
          </w:sdt>
          <w:r w:rsidDel="00000000" w:rsidR="00000000" w:rsidRPr="00000000">
            <w:rPr>
              <w:rtl w:val="0"/>
            </w:rPr>
          </w:r>
        </w:p>
      </w:sdtContent>
    </w:sdt>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What application?</w:t>
      </w:r>
    </w:p>
    <w:p w:rsidR="00000000" w:rsidDel="00000000" w:rsidP="00000000" w:rsidRDefault="00000000" w:rsidRPr="00000000" w14:paraId="00000008">
      <w:pPr>
        <w:numPr>
          <w:ilvl w:val="1"/>
          <w:numId w:val="1"/>
        </w:numPr>
        <w:ind w:left="1440" w:hanging="360"/>
        <w:rPr>
          <w:sz w:val="28"/>
          <w:szCs w:val="28"/>
          <w:u w:val="none"/>
        </w:rPr>
      </w:pPr>
      <w:r w:rsidDel="00000000" w:rsidR="00000000" w:rsidRPr="00000000">
        <w:rPr>
          <w:sz w:val="28"/>
          <w:szCs w:val="28"/>
          <w:rtl w:val="0"/>
        </w:rPr>
        <w:t xml:space="preserve">Entertainment</w:t>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In-car office</w:t>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Reduce car-induced motion sickness. (Compared to only-car baseline, wearing OHMD can decrease motion sickness.)</w:t>
      </w:r>
    </w:p>
    <w:p w:rsidR="00000000" w:rsidDel="00000000" w:rsidP="00000000" w:rsidRDefault="00000000" w:rsidRPr="00000000" w14:paraId="0000000B">
      <w:pPr>
        <w:numPr>
          <w:ilvl w:val="1"/>
          <w:numId w:val="1"/>
        </w:numPr>
        <w:ind w:left="1440" w:hanging="360"/>
        <w:rPr>
          <w:sz w:val="28"/>
          <w:szCs w:val="28"/>
          <w:u w:val="none"/>
        </w:rPr>
      </w:pPr>
      <w:r w:rsidDel="00000000" w:rsidR="00000000" w:rsidRPr="00000000">
        <w:rPr>
          <w:sz w:val="28"/>
          <w:szCs w:val="28"/>
          <w:rtl w:val="0"/>
        </w:rPr>
        <w:t xml:space="preserve">Reduce car&amp;MR induced motion sickness (Compared to only-car baseline, wearing OHMD may still increase motion sickness; but compared to original in-car MR condition, the proposed methods (like peripheral hints) help to reduce motion sickness)</w:t>
      </w:r>
    </w:p>
    <w:p w:rsidR="00000000" w:rsidDel="00000000" w:rsidP="00000000" w:rsidRDefault="00000000" w:rsidRPr="00000000" w14:paraId="0000000C">
      <w:pPr>
        <w:numPr>
          <w:ilvl w:val="1"/>
          <w:numId w:val="1"/>
        </w:numPr>
        <w:ind w:left="1440" w:hanging="360"/>
        <w:rPr>
          <w:sz w:val="28"/>
          <w:szCs w:val="28"/>
          <w:u w:val="none"/>
        </w:rPr>
      </w:pPr>
      <w:r w:rsidDel="00000000" w:rsidR="00000000" w:rsidRPr="00000000">
        <w:rPr>
          <w:sz w:val="28"/>
          <w:szCs w:val="28"/>
          <w:rtl w:val="0"/>
        </w:rPr>
        <w:t xml:space="preserve">No specific real-world applications.</w:t>
      </w:r>
    </w:p>
    <w:p w:rsidR="00000000" w:rsidDel="00000000" w:rsidP="00000000" w:rsidRDefault="00000000" w:rsidRPr="00000000" w14:paraId="0000000D">
      <w:pPr>
        <w:numPr>
          <w:ilvl w:val="1"/>
          <w:numId w:val="1"/>
        </w:numPr>
        <w:ind w:left="144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User Experience </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Motion Sickness</w:t>
      </w:r>
    </w:p>
    <w:p w:rsidR="00000000" w:rsidDel="00000000" w:rsidP="00000000" w:rsidRDefault="00000000" w:rsidRPr="00000000" w14:paraId="00000010">
      <w:pPr>
        <w:numPr>
          <w:ilvl w:val="2"/>
          <w:numId w:val="1"/>
        </w:numPr>
        <w:ind w:left="2160" w:hanging="360"/>
        <w:rPr>
          <w:sz w:val="28"/>
          <w:szCs w:val="28"/>
        </w:rPr>
      </w:pPr>
      <w:r w:rsidDel="00000000" w:rsidR="00000000" w:rsidRPr="00000000">
        <w:rPr>
          <w:sz w:val="28"/>
          <w:szCs w:val="28"/>
          <w:rtl w:val="0"/>
        </w:rPr>
        <w:t xml:space="preserve">Reducing mismatch</w:t>
      </w:r>
    </w:p>
    <w:p w:rsidR="00000000" w:rsidDel="00000000" w:rsidP="00000000" w:rsidRDefault="00000000" w:rsidRPr="00000000" w14:paraId="00000011">
      <w:pPr>
        <w:numPr>
          <w:ilvl w:val="3"/>
          <w:numId w:val="1"/>
        </w:numPr>
        <w:ind w:left="2880" w:hanging="360"/>
        <w:rPr>
          <w:sz w:val="28"/>
          <w:szCs w:val="28"/>
        </w:rPr>
      </w:pPr>
      <w:r w:rsidDel="00000000" w:rsidR="00000000" w:rsidRPr="00000000">
        <w:rPr>
          <w:sz w:val="28"/>
          <w:szCs w:val="28"/>
          <w:rtl w:val="0"/>
        </w:rPr>
        <w:t xml:space="preserve">Vestibular compensation</w:t>
      </w:r>
    </w:p>
    <w:p w:rsidR="00000000" w:rsidDel="00000000" w:rsidP="00000000" w:rsidRDefault="00000000" w:rsidRPr="00000000" w14:paraId="00000012">
      <w:pPr>
        <w:numPr>
          <w:ilvl w:val="3"/>
          <w:numId w:val="1"/>
        </w:numPr>
        <w:ind w:left="2880" w:hanging="360"/>
        <w:rPr>
          <w:sz w:val="28"/>
          <w:szCs w:val="28"/>
        </w:rPr>
      </w:pPr>
      <w:r w:rsidDel="00000000" w:rsidR="00000000" w:rsidRPr="00000000">
        <w:rPr>
          <w:sz w:val="28"/>
          <w:szCs w:val="28"/>
          <w:rtl w:val="0"/>
        </w:rPr>
        <w:t xml:space="preserve">Visual compensation</w:t>
      </w:r>
    </w:p>
    <w:p w:rsidR="00000000" w:rsidDel="00000000" w:rsidP="00000000" w:rsidRDefault="00000000" w:rsidRPr="00000000" w14:paraId="00000013">
      <w:pPr>
        <w:numPr>
          <w:ilvl w:val="3"/>
          <w:numId w:val="1"/>
        </w:numPr>
        <w:ind w:left="2880" w:hanging="360"/>
        <w:rPr>
          <w:sz w:val="28"/>
          <w:szCs w:val="28"/>
        </w:rPr>
      </w:pPr>
      <w:r w:rsidDel="00000000" w:rsidR="00000000" w:rsidRPr="00000000">
        <w:rPr>
          <w:sz w:val="28"/>
          <w:szCs w:val="28"/>
          <w:rtl w:val="0"/>
        </w:rPr>
        <w:t xml:space="preserve">Auditory compensation</w:t>
      </w:r>
    </w:p>
    <w:p w:rsidR="00000000" w:rsidDel="00000000" w:rsidP="00000000" w:rsidRDefault="00000000" w:rsidRPr="00000000" w14:paraId="00000014">
      <w:pPr>
        <w:numPr>
          <w:ilvl w:val="2"/>
          <w:numId w:val="1"/>
        </w:numPr>
        <w:ind w:left="2160" w:hanging="360"/>
        <w:rPr>
          <w:sz w:val="28"/>
          <w:szCs w:val="28"/>
        </w:rPr>
      </w:pPr>
      <w:r w:rsidDel="00000000" w:rsidR="00000000" w:rsidRPr="00000000">
        <w:rPr>
          <w:sz w:val="28"/>
          <w:szCs w:val="28"/>
          <w:rtl w:val="0"/>
        </w:rPr>
        <w:t xml:space="preserve">Sense of anticipation</w:t>
      </w:r>
    </w:p>
    <w:p w:rsidR="00000000" w:rsidDel="00000000" w:rsidP="00000000" w:rsidRDefault="00000000" w:rsidRPr="00000000" w14:paraId="00000015">
      <w:pPr>
        <w:numPr>
          <w:ilvl w:val="2"/>
          <w:numId w:val="1"/>
        </w:numPr>
        <w:ind w:left="2160" w:hanging="360"/>
        <w:rPr>
          <w:sz w:val="28"/>
          <w:szCs w:val="28"/>
        </w:rPr>
      </w:pPr>
      <w:r w:rsidDel="00000000" w:rsidR="00000000" w:rsidRPr="00000000">
        <w:rPr>
          <w:sz w:val="28"/>
          <w:szCs w:val="28"/>
          <w:rtl w:val="0"/>
        </w:rPr>
        <w:t xml:space="preserve">Attention shifting</w:t>
      </w:r>
    </w:p>
    <w:p w:rsidR="00000000" w:rsidDel="00000000" w:rsidP="00000000" w:rsidRDefault="00000000" w:rsidRPr="00000000" w14:paraId="00000016">
      <w:pPr>
        <w:numPr>
          <w:ilvl w:val="2"/>
          <w:numId w:val="1"/>
        </w:numPr>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17">
      <w:pPr>
        <w:numPr>
          <w:ilvl w:val="1"/>
          <w:numId w:val="1"/>
        </w:numPr>
        <w:ind w:left="1440" w:hanging="360"/>
        <w:rPr>
          <w:sz w:val="28"/>
          <w:szCs w:val="28"/>
        </w:rPr>
      </w:pPr>
      <w:r w:rsidDel="00000000" w:rsidR="00000000" w:rsidRPr="00000000">
        <w:rPr>
          <w:sz w:val="28"/>
          <w:szCs w:val="28"/>
          <w:rtl w:val="0"/>
        </w:rPr>
        <w:t xml:space="preserve">Immersion</w:t>
      </w:r>
      <w:sdt>
        <w:sdtPr>
          <w:tag w:val="goog_rdk_8"/>
        </w:sdtPr>
        <w:sdtContent>
          <w:ins w:author="RUI YAO" w:id="4" w:date="2024-03-12T01:59:07Z">
            <w:r w:rsidDel="00000000" w:rsidR="00000000" w:rsidRPr="00000000">
              <w:rPr>
                <w:sz w:val="28"/>
                <w:szCs w:val="28"/>
                <w:rtl w:val="0"/>
              </w:rPr>
              <w:t xml:space="preserve">/Presence</w:t>
            </w:r>
          </w:ins>
        </w:sdtContent>
      </w:sdt>
      <w:r w:rsidDel="00000000" w:rsidR="00000000" w:rsidRPr="00000000">
        <w:rPr>
          <w:sz w:val="28"/>
          <w:szCs w:val="28"/>
          <w:rtl w:val="0"/>
        </w:rPr>
        <w:t xml:space="preserve"> (Immersed to </w:t>
      </w:r>
      <w:sdt>
        <w:sdtPr>
          <w:tag w:val="goog_rdk_9"/>
        </w:sdtPr>
        <w:sdtContent>
          <w:ins w:author="RUI YAO" w:id="5" w:date="2024-03-13T05:45:58Z">
            <w:r w:rsidDel="00000000" w:rsidR="00000000" w:rsidRPr="00000000">
              <w:rPr>
                <w:sz w:val="28"/>
                <w:szCs w:val="28"/>
                <w:rtl w:val="0"/>
              </w:rPr>
              <w:t xml:space="preserve">MR</w:t>
            </w:r>
          </w:ins>
        </w:sdtContent>
      </w:sdt>
      <w:sdt>
        <w:sdtPr>
          <w:tag w:val="goog_rdk_10"/>
        </w:sdtPr>
        <w:sdtContent>
          <w:del w:author="RUI YAO" w:id="5" w:date="2024-03-13T05:45:58Z">
            <w:r w:rsidDel="00000000" w:rsidR="00000000" w:rsidRPr="00000000">
              <w:rPr>
                <w:sz w:val="28"/>
                <w:szCs w:val="28"/>
                <w:rtl w:val="0"/>
              </w:rPr>
              <w:delText xml:space="preserve">VR</w:delText>
            </w:r>
          </w:del>
        </w:sdtContent>
      </w:sdt>
      <w:r w:rsidDel="00000000" w:rsidR="00000000" w:rsidRPr="00000000">
        <w:rPr>
          <w:sz w:val="28"/>
          <w:szCs w:val="28"/>
          <w:rtl w:val="0"/>
        </w:rPr>
        <w:t xml:space="preserve"> content)</w:t>
      </w:r>
    </w:p>
    <w:p w:rsidR="00000000" w:rsidDel="00000000" w:rsidP="00000000" w:rsidRDefault="00000000" w:rsidRPr="00000000" w14:paraId="00000018">
      <w:pPr>
        <w:numPr>
          <w:ilvl w:val="1"/>
          <w:numId w:val="1"/>
        </w:numPr>
        <w:ind w:left="1440" w:hanging="360"/>
        <w:rPr>
          <w:sz w:val="28"/>
          <w:szCs w:val="28"/>
        </w:rPr>
      </w:pPr>
      <w:r w:rsidDel="00000000" w:rsidR="00000000" w:rsidRPr="00000000">
        <w:rPr>
          <w:sz w:val="28"/>
          <w:szCs w:val="28"/>
          <w:rtl w:val="0"/>
        </w:rPr>
        <w:t xml:space="preserve">Sense of existence in the moving vehicle</w:t>
      </w:r>
    </w:p>
    <w:p w:rsidR="00000000" w:rsidDel="00000000" w:rsidP="00000000" w:rsidRDefault="00000000" w:rsidRPr="00000000" w14:paraId="00000019">
      <w:pPr>
        <w:numPr>
          <w:ilvl w:val="1"/>
          <w:numId w:val="1"/>
        </w:numPr>
        <w:ind w:left="1440" w:hanging="360"/>
        <w:rPr>
          <w:sz w:val="28"/>
          <w:szCs w:val="28"/>
        </w:rPr>
      </w:pPr>
      <w:r w:rsidDel="00000000" w:rsidR="00000000" w:rsidRPr="00000000">
        <w:rPr>
          <w:sz w:val="28"/>
          <w:szCs w:val="28"/>
          <w:rtl w:val="0"/>
        </w:rPr>
        <w:t xml:space="preserve">Work Efficiency </w:t>
      </w:r>
    </w:p>
    <w:p w:rsidR="00000000" w:rsidDel="00000000" w:rsidP="00000000" w:rsidRDefault="00000000" w:rsidRPr="00000000" w14:paraId="0000001A">
      <w:pPr>
        <w:numPr>
          <w:ilvl w:val="1"/>
          <w:numId w:val="1"/>
        </w:numPr>
        <w:ind w:left="1440" w:hanging="360"/>
        <w:rPr>
          <w:sz w:val="28"/>
          <w:szCs w:val="28"/>
        </w:rPr>
      </w:pPr>
      <w:r w:rsidDel="00000000" w:rsidR="00000000" w:rsidRPr="00000000">
        <w:rPr>
          <w:sz w:val="28"/>
          <w:szCs w:val="28"/>
          <w:rtl w:val="0"/>
        </w:rPr>
        <w:t xml:space="preserve">Others?</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Experiment</w:t>
      </w:r>
    </w:p>
    <w:p w:rsidR="00000000" w:rsidDel="00000000" w:rsidP="00000000" w:rsidRDefault="00000000" w:rsidRPr="00000000" w14:paraId="0000001C">
      <w:pPr>
        <w:numPr>
          <w:ilvl w:val="1"/>
          <w:numId w:val="1"/>
        </w:numPr>
        <w:ind w:left="1440" w:hanging="360"/>
        <w:rPr>
          <w:sz w:val="28"/>
          <w:szCs w:val="28"/>
        </w:rPr>
      </w:pPr>
      <w:r w:rsidDel="00000000" w:rsidR="00000000" w:rsidRPr="00000000">
        <w:rPr>
          <w:sz w:val="28"/>
          <w:szCs w:val="28"/>
          <w:rtl w:val="0"/>
        </w:rPr>
        <w:t xml:space="preserve">Mehod</w:t>
      </w:r>
    </w:p>
    <w:p w:rsidR="00000000" w:rsidDel="00000000" w:rsidP="00000000" w:rsidRDefault="00000000" w:rsidRPr="00000000" w14:paraId="0000001D">
      <w:pPr>
        <w:numPr>
          <w:ilvl w:val="2"/>
          <w:numId w:val="1"/>
        </w:numPr>
        <w:ind w:left="2160" w:hanging="360"/>
        <w:rPr>
          <w:sz w:val="28"/>
          <w:szCs w:val="28"/>
        </w:rPr>
      </w:pPr>
      <w:r w:rsidDel="00000000" w:rsidR="00000000" w:rsidRPr="00000000">
        <w:rPr>
          <w:sz w:val="28"/>
          <w:szCs w:val="28"/>
          <w:rtl w:val="0"/>
        </w:rPr>
        <w:t xml:space="preserve">Within Subjects</w:t>
      </w:r>
    </w:p>
    <w:p w:rsidR="00000000" w:rsidDel="00000000" w:rsidP="00000000" w:rsidRDefault="00000000" w:rsidRPr="00000000" w14:paraId="0000001E">
      <w:pPr>
        <w:numPr>
          <w:ilvl w:val="2"/>
          <w:numId w:val="1"/>
        </w:numPr>
        <w:ind w:left="2160" w:hanging="360"/>
        <w:rPr>
          <w:sz w:val="28"/>
          <w:szCs w:val="28"/>
        </w:rPr>
      </w:pPr>
      <w:r w:rsidDel="00000000" w:rsidR="00000000" w:rsidRPr="00000000">
        <w:rPr>
          <w:sz w:val="28"/>
          <w:szCs w:val="28"/>
          <w:rtl w:val="0"/>
        </w:rPr>
        <w:t xml:space="preserve">Between Subjects</w:t>
      </w:r>
    </w:p>
    <w:p w:rsidR="00000000" w:rsidDel="00000000" w:rsidP="00000000" w:rsidRDefault="00000000" w:rsidRPr="00000000" w14:paraId="0000001F">
      <w:pPr>
        <w:numPr>
          <w:ilvl w:val="1"/>
          <w:numId w:val="1"/>
        </w:numPr>
        <w:ind w:left="1440" w:hanging="360"/>
        <w:rPr>
          <w:sz w:val="28"/>
          <w:szCs w:val="28"/>
        </w:rPr>
      </w:pPr>
      <w:r w:rsidDel="00000000" w:rsidR="00000000" w:rsidRPr="00000000">
        <w:rPr>
          <w:sz w:val="28"/>
          <w:szCs w:val="28"/>
          <w:rtl w:val="0"/>
        </w:rPr>
        <w:t xml:space="preserve">Participants</w:t>
      </w:r>
    </w:p>
    <w:p w:rsidR="00000000" w:rsidDel="00000000" w:rsidP="00000000" w:rsidRDefault="00000000" w:rsidRPr="00000000" w14:paraId="00000020">
      <w:pPr>
        <w:numPr>
          <w:ilvl w:val="2"/>
          <w:numId w:val="1"/>
        </w:numPr>
        <w:ind w:left="2160" w:hanging="360"/>
        <w:rPr>
          <w:sz w:val="28"/>
          <w:szCs w:val="28"/>
        </w:rPr>
      </w:pPr>
      <w:r w:rsidDel="00000000" w:rsidR="00000000" w:rsidRPr="00000000">
        <w:rPr>
          <w:sz w:val="28"/>
          <w:szCs w:val="28"/>
          <w:rtl w:val="0"/>
        </w:rPr>
        <w:t xml:space="preserve">Number of Participants</w:t>
      </w:r>
    </w:p>
    <w:p w:rsidR="00000000" w:rsidDel="00000000" w:rsidP="00000000" w:rsidRDefault="00000000" w:rsidRPr="00000000" w14:paraId="00000021">
      <w:pPr>
        <w:numPr>
          <w:ilvl w:val="2"/>
          <w:numId w:val="1"/>
        </w:numPr>
        <w:ind w:left="2160" w:hanging="360"/>
        <w:rPr>
          <w:sz w:val="28"/>
          <w:szCs w:val="28"/>
        </w:rPr>
      </w:pPr>
      <w:r w:rsidDel="00000000" w:rsidR="00000000" w:rsidRPr="00000000">
        <w:rPr>
          <w:sz w:val="28"/>
          <w:szCs w:val="28"/>
          <w:rtl w:val="0"/>
        </w:rPr>
        <w:t xml:space="preserve">Filter conditions</w:t>
      </w:r>
    </w:p>
    <w:p w:rsidR="00000000" w:rsidDel="00000000" w:rsidP="00000000" w:rsidRDefault="00000000" w:rsidRPr="00000000" w14:paraId="00000022">
      <w:pPr>
        <w:numPr>
          <w:ilvl w:val="2"/>
          <w:numId w:val="1"/>
        </w:numPr>
        <w:ind w:left="2160" w:hanging="360"/>
        <w:rPr>
          <w:sz w:val="28"/>
          <w:szCs w:val="28"/>
        </w:rPr>
      </w:pPr>
      <w:r w:rsidDel="00000000" w:rsidR="00000000" w:rsidRPr="00000000">
        <w:rPr>
          <w:sz w:val="28"/>
          <w:szCs w:val="28"/>
          <w:rtl w:val="0"/>
        </w:rPr>
        <w:t xml:space="preserve">Gender</w:t>
      </w:r>
    </w:p>
    <w:sdt>
      <w:sdtPr>
        <w:tag w:val="goog_rdk_12"/>
      </w:sdtPr>
      <w:sdtContent>
        <w:p w:rsidR="00000000" w:rsidDel="00000000" w:rsidP="00000000" w:rsidRDefault="00000000" w:rsidRPr="00000000" w14:paraId="00000023">
          <w:pPr>
            <w:numPr>
              <w:ilvl w:val="2"/>
              <w:numId w:val="1"/>
            </w:numPr>
            <w:ind w:left="2160" w:hanging="360"/>
            <w:rPr>
              <w:ins w:author="RUI YAO" w:id="6" w:date="2024-03-12T03:56:05Z"/>
              <w:sz w:val="28"/>
              <w:szCs w:val="28"/>
            </w:rPr>
          </w:pPr>
          <w:r w:rsidDel="00000000" w:rsidR="00000000" w:rsidRPr="00000000">
            <w:rPr>
              <w:sz w:val="28"/>
              <w:szCs w:val="28"/>
              <w:rtl w:val="0"/>
            </w:rPr>
            <w:t xml:space="preserve">Age Distribution</w:t>
          </w:r>
          <w:sdt>
            <w:sdtPr>
              <w:tag w:val="goog_rdk_11"/>
            </w:sdtPr>
            <w:sdtContent>
              <w:ins w:author="RUI YAO" w:id="6" w:date="2024-03-12T03:56:05Z">
                <w:r w:rsidDel="00000000" w:rsidR="00000000" w:rsidRPr="00000000">
                  <w:rPr>
                    <w:rtl w:val="0"/>
                  </w:rPr>
                </w:r>
              </w:ins>
            </w:sdtContent>
          </w:sdt>
        </w:p>
      </w:sdtContent>
    </w:sdt>
    <w:sdt>
      <w:sdtPr>
        <w:tag w:val="goog_rdk_14"/>
      </w:sdtPr>
      <w:sdtContent>
        <w:p w:rsidR="00000000" w:rsidDel="00000000" w:rsidP="00000000" w:rsidRDefault="00000000" w:rsidRPr="00000000" w14:paraId="00000024">
          <w:pPr>
            <w:numPr>
              <w:ilvl w:val="1"/>
              <w:numId w:val="1"/>
            </w:numPr>
            <w:ind w:left="1440" w:hanging="360"/>
            <w:rPr>
              <w:ins w:author="RUI YAO" w:id="6" w:date="2024-03-12T03:56:05Z"/>
              <w:sz w:val="28"/>
              <w:szCs w:val="28"/>
              <w:u w:val="none"/>
            </w:rPr>
          </w:pPr>
          <w:sdt>
            <w:sdtPr>
              <w:tag w:val="goog_rdk_13"/>
            </w:sdtPr>
            <w:sdtContent>
              <w:ins w:author="RUI YAO" w:id="6" w:date="2024-03-12T03:56:05Z">
                <w:r w:rsidDel="00000000" w:rsidR="00000000" w:rsidRPr="00000000">
                  <w:rPr>
                    <w:sz w:val="28"/>
                    <w:szCs w:val="28"/>
                    <w:rtl w:val="0"/>
                  </w:rPr>
                  <w:t xml:space="preserve">Confounding factors mentioned (may appear in experiment section or limitation, discussion section etc)</w:t>
                </w:r>
              </w:ins>
            </w:sdtContent>
          </w:sdt>
        </w:p>
      </w:sdtContent>
    </w:sdt>
    <w:sdt>
      <w:sdtPr>
        <w:tag w:val="goog_rdk_16"/>
      </w:sdtPr>
      <w:sdtContent>
        <w:p w:rsidR="00000000" w:rsidDel="00000000" w:rsidP="00000000" w:rsidRDefault="00000000" w:rsidRPr="00000000" w14:paraId="00000025">
          <w:pPr>
            <w:numPr>
              <w:ilvl w:val="2"/>
              <w:numId w:val="1"/>
            </w:numPr>
            <w:ind w:left="2160" w:hanging="360"/>
            <w:rPr>
              <w:ins w:author="RUI YAO" w:id="6" w:date="2024-03-12T03:56:05Z"/>
              <w:sz w:val="28"/>
              <w:szCs w:val="28"/>
            </w:rPr>
          </w:pPr>
          <w:sdt>
            <w:sdtPr>
              <w:tag w:val="goog_rdk_15"/>
            </w:sdtPr>
            <w:sdtContent>
              <w:ins w:author="RUI YAO" w:id="6" w:date="2024-03-12T03:56:05Z">
                <w:r w:rsidDel="00000000" w:rsidR="00000000" w:rsidRPr="00000000">
                  <w:rPr>
                    <w:sz w:val="28"/>
                    <w:szCs w:val="28"/>
                    <w:rtl w:val="0"/>
                  </w:rPr>
                  <w:t xml:space="preserve">Age and user demographics</w:t>
                </w:r>
              </w:ins>
            </w:sdtContent>
          </w:sdt>
        </w:p>
      </w:sdtContent>
    </w:sdt>
    <w:sdt>
      <w:sdtPr>
        <w:tag w:val="goog_rdk_18"/>
      </w:sdtPr>
      <w:sdtContent>
        <w:p w:rsidR="00000000" w:rsidDel="00000000" w:rsidP="00000000" w:rsidRDefault="00000000" w:rsidRPr="00000000" w14:paraId="00000026">
          <w:pPr>
            <w:numPr>
              <w:ilvl w:val="2"/>
              <w:numId w:val="1"/>
            </w:numPr>
            <w:ind w:left="2160" w:hanging="360"/>
            <w:rPr>
              <w:sz w:val="28"/>
              <w:szCs w:val="28"/>
              <w:u w:val="none"/>
              <w:rPrChange w:author="RUI YAO" w:id="7" w:date="2024-03-12T03:56:05Z">
                <w:rPr>
                  <w:sz w:val="28"/>
                  <w:szCs w:val="28"/>
                </w:rPr>
              </w:rPrChange>
            </w:rPr>
            <w:pPrChange w:author="RUI YAO" w:id="0" w:date="2024-03-12T03:56:05Z">
              <w:pPr>
                <w:numPr>
                  <w:ilvl w:val="2"/>
                  <w:numId w:val="1"/>
                </w:numPr>
                <w:ind w:left="2160" w:hanging="360"/>
              </w:pPr>
            </w:pPrChange>
          </w:pPr>
          <w:sdt>
            <w:sdtPr>
              <w:tag w:val="goog_rdk_17"/>
            </w:sdtPr>
            <w:sdtContent>
              <w:ins w:author="RUI YAO" w:id="6" w:date="2024-03-12T03:56:05Z">
                <w:r w:rsidDel="00000000" w:rsidR="00000000" w:rsidRPr="00000000">
                  <w:rPr>
                    <w:sz w:val="28"/>
                    <w:szCs w:val="28"/>
                    <w:rtl w:val="0"/>
                  </w:rPr>
                  <w:t xml:space="preserve">Others?</w:t>
                </w:r>
              </w:ins>
            </w:sdtContent>
          </w:sdt>
          <w:r w:rsidDel="00000000" w:rsidR="00000000" w:rsidRPr="00000000">
            <w:rPr>
              <w:rtl w:val="0"/>
            </w:rPr>
          </w:r>
        </w:p>
      </w:sdtContent>
    </w:sdt>
    <w:p w:rsidR="00000000" w:rsidDel="00000000" w:rsidP="00000000" w:rsidRDefault="00000000" w:rsidRPr="00000000" w14:paraId="00000027">
      <w:pPr>
        <w:numPr>
          <w:ilvl w:val="1"/>
          <w:numId w:val="1"/>
        </w:numPr>
        <w:ind w:left="1440" w:hanging="360"/>
        <w:rPr>
          <w:sz w:val="28"/>
          <w:szCs w:val="28"/>
        </w:rPr>
      </w:pPr>
      <w:r w:rsidDel="00000000" w:rsidR="00000000" w:rsidRPr="00000000">
        <w:rPr>
          <w:sz w:val="28"/>
          <w:szCs w:val="28"/>
          <w:rtl w:val="0"/>
        </w:rPr>
        <w:t xml:space="preserve">Independent Variables and Conditions</w:t>
      </w:r>
    </w:p>
    <w:p w:rsidR="00000000" w:rsidDel="00000000" w:rsidP="00000000" w:rsidRDefault="00000000" w:rsidRPr="00000000" w14:paraId="00000028">
      <w:pPr>
        <w:numPr>
          <w:ilvl w:val="1"/>
          <w:numId w:val="1"/>
        </w:numPr>
        <w:spacing w:after="0" w:afterAutospacing="0"/>
        <w:ind w:left="1440" w:hanging="360"/>
        <w:rPr>
          <w:sz w:val="28"/>
          <w:szCs w:val="28"/>
        </w:rPr>
      </w:pPr>
      <w:r w:rsidDel="00000000" w:rsidR="00000000" w:rsidRPr="00000000">
        <w:rPr>
          <w:sz w:val="28"/>
          <w:szCs w:val="28"/>
          <w:rtl w:val="0"/>
        </w:rPr>
        <w:t xml:space="preserve">Dependent Variable and Measurement (what tools are used for collecting user data?)</w:t>
      </w:r>
    </w:p>
    <w:p w:rsidR="00000000" w:rsidDel="00000000" w:rsidP="00000000" w:rsidRDefault="00000000" w:rsidRPr="00000000" w14:paraId="00000029">
      <w:pPr>
        <w:numPr>
          <w:ilvl w:val="2"/>
          <w:numId w:val="1"/>
        </w:numPr>
        <w:spacing w:after="0" w:afterAutospacing="0" w:before="0" w:beforeAutospacing="0" w:line="276" w:lineRule="auto"/>
        <w:ind w:left="2160" w:hanging="360"/>
        <w:rPr>
          <w:color w:val="111111"/>
          <w:sz w:val="28"/>
          <w:szCs w:val="28"/>
        </w:rPr>
      </w:pPr>
      <w:r w:rsidDel="00000000" w:rsidR="00000000" w:rsidRPr="00000000">
        <w:rPr>
          <w:color w:val="111111"/>
          <w:sz w:val="28"/>
          <w:szCs w:val="28"/>
          <w:rtl w:val="0"/>
        </w:rPr>
        <w:t xml:space="preserve">Motion Sickness: </w:t>
      </w:r>
    </w:p>
    <w:p w:rsidR="00000000" w:rsidDel="00000000" w:rsidP="00000000" w:rsidRDefault="00000000" w:rsidRPr="00000000" w14:paraId="0000002A">
      <w:pPr>
        <w:numPr>
          <w:ilvl w:val="3"/>
          <w:numId w:val="1"/>
        </w:numPr>
        <w:spacing w:after="0" w:afterAutospacing="0" w:before="0" w:beforeAutospacing="0" w:line="276" w:lineRule="auto"/>
        <w:ind w:left="2880" w:hanging="360"/>
        <w:rPr>
          <w:color w:val="111111"/>
          <w:sz w:val="28"/>
          <w:szCs w:val="28"/>
        </w:rPr>
      </w:pPr>
      <w:r w:rsidDel="00000000" w:rsidR="00000000" w:rsidRPr="00000000">
        <w:rPr>
          <w:color w:val="111111"/>
          <w:sz w:val="28"/>
          <w:szCs w:val="28"/>
          <w:rtl w:val="0"/>
        </w:rPr>
        <w:t xml:space="preserve">SSQ</w:t>
      </w:r>
    </w:p>
    <w:p w:rsidR="00000000" w:rsidDel="00000000" w:rsidP="00000000" w:rsidRDefault="00000000" w:rsidRPr="00000000" w14:paraId="0000002B">
      <w:pPr>
        <w:numPr>
          <w:ilvl w:val="3"/>
          <w:numId w:val="1"/>
        </w:numPr>
        <w:spacing w:after="0" w:afterAutospacing="0" w:before="0" w:beforeAutospacing="0" w:line="276" w:lineRule="auto"/>
        <w:ind w:left="2880" w:hanging="360"/>
        <w:rPr>
          <w:color w:val="111111"/>
          <w:sz w:val="28"/>
          <w:szCs w:val="28"/>
        </w:rPr>
      </w:pPr>
      <w:r w:rsidDel="00000000" w:rsidR="00000000" w:rsidRPr="00000000">
        <w:rPr>
          <w:color w:val="111111"/>
          <w:sz w:val="28"/>
          <w:szCs w:val="28"/>
          <w:rtl w:val="0"/>
        </w:rPr>
        <w:t xml:space="preserve">MSAQ</w:t>
      </w:r>
    </w:p>
    <w:p w:rsidR="00000000" w:rsidDel="00000000" w:rsidP="00000000" w:rsidRDefault="00000000" w:rsidRPr="00000000" w14:paraId="0000002C">
      <w:pPr>
        <w:numPr>
          <w:ilvl w:val="3"/>
          <w:numId w:val="1"/>
        </w:numPr>
        <w:spacing w:before="0" w:beforeAutospacing="0" w:line="276" w:lineRule="auto"/>
        <w:ind w:left="2880" w:hanging="360"/>
        <w:rPr>
          <w:color w:val="111111"/>
          <w:sz w:val="28"/>
          <w:szCs w:val="28"/>
          <w:u w:val="none"/>
        </w:rPr>
      </w:pPr>
      <w:r w:rsidDel="00000000" w:rsidR="00000000" w:rsidRPr="00000000">
        <w:rPr>
          <w:color w:val="111111"/>
          <w:sz w:val="28"/>
          <w:szCs w:val="28"/>
          <w:rtl w:val="0"/>
        </w:rPr>
        <w:t xml:space="preserve">others?</w:t>
      </w:r>
    </w:p>
    <w:p w:rsidR="00000000" w:rsidDel="00000000" w:rsidP="00000000" w:rsidRDefault="00000000" w:rsidRPr="00000000" w14:paraId="0000002D">
      <w:pPr>
        <w:numPr>
          <w:ilvl w:val="2"/>
          <w:numId w:val="1"/>
        </w:numPr>
        <w:spacing w:after="0" w:afterAutospacing="0"/>
        <w:ind w:left="2160" w:hanging="360"/>
        <w:rPr>
          <w:sz w:val="28"/>
          <w:szCs w:val="28"/>
        </w:rPr>
      </w:pPr>
      <w:r w:rsidDel="00000000" w:rsidR="00000000" w:rsidRPr="00000000">
        <w:rPr>
          <w:sz w:val="28"/>
          <w:szCs w:val="28"/>
          <w:rtl w:val="0"/>
        </w:rPr>
        <w:t xml:space="preserve">Immersion (Immersed to </w:t>
      </w:r>
      <w:sdt>
        <w:sdtPr>
          <w:tag w:val="goog_rdk_19"/>
        </w:sdtPr>
        <w:sdtContent>
          <w:ins w:author="RUI YAO" w:id="5" w:date="2024-03-13T05:45:58Z">
            <w:r w:rsidDel="00000000" w:rsidR="00000000" w:rsidRPr="00000000">
              <w:rPr>
                <w:sz w:val="28"/>
                <w:szCs w:val="28"/>
                <w:rtl w:val="0"/>
              </w:rPr>
              <w:t xml:space="preserve">MR</w:t>
            </w:r>
          </w:ins>
        </w:sdtContent>
      </w:sdt>
      <w:sdt>
        <w:sdtPr>
          <w:tag w:val="goog_rdk_20"/>
        </w:sdtPr>
        <w:sdtContent>
          <w:del w:author="RUI YAO" w:id="5" w:date="2024-03-13T05:45:58Z">
            <w:r w:rsidDel="00000000" w:rsidR="00000000" w:rsidRPr="00000000">
              <w:rPr>
                <w:sz w:val="28"/>
                <w:szCs w:val="28"/>
                <w:rtl w:val="0"/>
              </w:rPr>
              <w:delText xml:space="preserve">VR</w:delText>
            </w:r>
          </w:del>
        </w:sdtContent>
      </w:sdt>
      <w:r w:rsidDel="00000000" w:rsidR="00000000" w:rsidRPr="00000000">
        <w:rPr>
          <w:sz w:val="28"/>
          <w:szCs w:val="28"/>
          <w:rtl w:val="0"/>
        </w:rPr>
        <w:t xml:space="preserve"> content)</w:t>
      </w:r>
      <w:r w:rsidDel="00000000" w:rsidR="00000000" w:rsidRPr="00000000">
        <w:rPr>
          <w:rtl w:val="0"/>
        </w:rPr>
      </w:r>
    </w:p>
    <w:p w:rsidR="00000000" w:rsidDel="00000000" w:rsidP="00000000" w:rsidRDefault="00000000" w:rsidRPr="00000000" w14:paraId="0000002E">
      <w:pPr>
        <w:numPr>
          <w:ilvl w:val="3"/>
          <w:numId w:val="1"/>
        </w:numPr>
        <w:spacing w:after="0" w:afterAutospacing="0" w:before="0" w:beforeAutospacing="0" w:line="276" w:lineRule="auto"/>
        <w:ind w:left="2880" w:hanging="360"/>
        <w:rPr>
          <w:color w:val="111111"/>
          <w:sz w:val="28"/>
          <w:szCs w:val="28"/>
          <w:u w:val="none"/>
        </w:rPr>
      </w:pPr>
      <w:r w:rsidDel="00000000" w:rsidR="00000000" w:rsidRPr="00000000">
        <w:rPr>
          <w:color w:val="111111"/>
          <w:sz w:val="28"/>
          <w:szCs w:val="28"/>
          <w:rtl w:val="0"/>
        </w:rPr>
        <w:t xml:space="preserve">IPQ</w:t>
      </w:r>
    </w:p>
    <w:p w:rsidR="00000000" w:rsidDel="00000000" w:rsidP="00000000" w:rsidRDefault="00000000" w:rsidRPr="00000000" w14:paraId="0000002F">
      <w:pPr>
        <w:numPr>
          <w:ilvl w:val="3"/>
          <w:numId w:val="1"/>
        </w:numPr>
        <w:spacing w:before="0" w:beforeAutospacing="0" w:line="276" w:lineRule="auto"/>
        <w:ind w:left="2880" w:hanging="360"/>
        <w:rPr>
          <w:color w:val="111111"/>
          <w:sz w:val="28"/>
          <w:szCs w:val="28"/>
          <w:u w:val="none"/>
        </w:rPr>
      </w:pPr>
      <w:r w:rsidDel="00000000" w:rsidR="00000000" w:rsidRPr="00000000">
        <w:rPr>
          <w:color w:val="111111"/>
          <w:sz w:val="28"/>
          <w:szCs w:val="28"/>
          <w:rtl w:val="0"/>
        </w:rPr>
        <w:t xml:space="preserve">others?</w:t>
      </w:r>
    </w:p>
    <w:p w:rsidR="00000000" w:rsidDel="00000000" w:rsidP="00000000" w:rsidRDefault="00000000" w:rsidRPr="00000000" w14:paraId="00000030">
      <w:pPr>
        <w:numPr>
          <w:ilvl w:val="2"/>
          <w:numId w:val="1"/>
        </w:numPr>
        <w:ind w:left="2160" w:hanging="360"/>
        <w:rPr>
          <w:color w:val="111111"/>
          <w:sz w:val="28"/>
          <w:szCs w:val="28"/>
        </w:rPr>
      </w:pPr>
      <w:r w:rsidDel="00000000" w:rsidR="00000000" w:rsidRPr="00000000">
        <w:rPr>
          <w:sz w:val="28"/>
          <w:szCs w:val="28"/>
          <w:rtl w:val="0"/>
        </w:rPr>
        <w:t xml:space="preserve">Sense of existence in the moving vehicle</w:t>
      </w:r>
    </w:p>
    <w:p w:rsidR="00000000" w:rsidDel="00000000" w:rsidP="00000000" w:rsidRDefault="00000000" w:rsidRPr="00000000" w14:paraId="00000031">
      <w:pPr>
        <w:numPr>
          <w:ilvl w:val="3"/>
          <w:numId w:val="1"/>
        </w:numPr>
        <w:ind w:left="2880" w:hanging="360"/>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32">
      <w:pPr>
        <w:numPr>
          <w:ilvl w:val="2"/>
          <w:numId w:val="1"/>
        </w:numPr>
        <w:ind w:left="2160" w:hanging="360"/>
        <w:rPr>
          <w:sz w:val="28"/>
          <w:szCs w:val="28"/>
        </w:rPr>
      </w:pPr>
      <w:r w:rsidDel="00000000" w:rsidR="00000000" w:rsidRPr="00000000">
        <w:rPr>
          <w:sz w:val="28"/>
          <w:szCs w:val="28"/>
          <w:rtl w:val="0"/>
        </w:rPr>
        <w:t xml:space="preserve">Work Efficiency / In-car office</w:t>
      </w:r>
    </w:p>
    <w:p w:rsidR="00000000" w:rsidDel="00000000" w:rsidP="00000000" w:rsidRDefault="00000000" w:rsidRPr="00000000" w14:paraId="00000033">
      <w:pPr>
        <w:numPr>
          <w:ilvl w:val="3"/>
          <w:numId w:val="1"/>
        </w:numPr>
        <w:spacing w:line="276" w:lineRule="auto"/>
        <w:ind w:left="2880" w:hanging="360"/>
        <w:rPr>
          <w:sz w:val="28"/>
          <w:szCs w:val="28"/>
        </w:rPr>
      </w:pPr>
      <w:r w:rsidDel="00000000" w:rsidR="00000000" w:rsidRPr="00000000">
        <w:rPr>
          <w:sz w:val="28"/>
          <w:szCs w:val="28"/>
          <w:rtl w:val="0"/>
        </w:rPr>
        <w:t xml:space="preserve">NASA-TLX (Workload)</w:t>
      </w:r>
    </w:p>
    <w:p w:rsidR="00000000" w:rsidDel="00000000" w:rsidP="00000000" w:rsidRDefault="00000000" w:rsidRPr="00000000" w14:paraId="00000034">
      <w:pPr>
        <w:numPr>
          <w:ilvl w:val="3"/>
          <w:numId w:val="1"/>
        </w:numPr>
        <w:spacing w:line="276" w:lineRule="auto"/>
        <w:ind w:left="288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35">
      <w:pPr>
        <w:numPr>
          <w:ilvl w:val="2"/>
          <w:numId w:val="1"/>
        </w:numPr>
        <w:spacing w:line="276" w:lineRule="auto"/>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36">
      <w:pPr>
        <w:numPr>
          <w:ilvl w:val="3"/>
          <w:numId w:val="1"/>
        </w:numPr>
        <w:spacing w:line="276" w:lineRule="auto"/>
        <w:ind w:left="288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37">
      <w:pPr>
        <w:numPr>
          <w:ilvl w:val="1"/>
          <w:numId w:val="1"/>
        </w:numPr>
        <w:ind w:left="1440" w:hanging="360"/>
        <w:rPr>
          <w:sz w:val="28"/>
          <w:szCs w:val="28"/>
        </w:rPr>
      </w:pPr>
      <w:r w:rsidDel="00000000" w:rsidR="00000000" w:rsidRPr="00000000">
        <w:rPr>
          <w:sz w:val="28"/>
          <w:szCs w:val="28"/>
          <w:rtl w:val="0"/>
        </w:rPr>
        <w:t xml:space="preserve">Apparatus</w:t>
      </w:r>
    </w:p>
    <w:p w:rsidR="00000000" w:rsidDel="00000000" w:rsidP="00000000" w:rsidRDefault="00000000" w:rsidRPr="00000000" w14:paraId="00000038">
      <w:pPr>
        <w:numPr>
          <w:ilvl w:val="2"/>
          <w:numId w:val="1"/>
        </w:numPr>
        <w:ind w:left="2160" w:hanging="360"/>
        <w:rPr>
          <w:sz w:val="28"/>
          <w:szCs w:val="28"/>
        </w:rPr>
      </w:pPr>
      <w:r w:rsidDel="00000000" w:rsidR="00000000" w:rsidRPr="00000000">
        <w:rPr>
          <w:sz w:val="28"/>
          <w:szCs w:val="28"/>
          <w:rtl w:val="0"/>
        </w:rPr>
        <w:t xml:space="preserve">Purpose 1</w:t>
      </w:r>
    </w:p>
    <w:p w:rsidR="00000000" w:rsidDel="00000000" w:rsidP="00000000" w:rsidRDefault="00000000" w:rsidRPr="00000000" w14:paraId="00000039">
      <w:pPr>
        <w:numPr>
          <w:ilvl w:val="3"/>
          <w:numId w:val="1"/>
        </w:numPr>
        <w:ind w:left="2880" w:hanging="360"/>
        <w:rPr>
          <w:sz w:val="28"/>
          <w:szCs w:val="28"/>
        </w:rPr>
      </w:pPr>
      <w:r w:rsidDel="00000000" w:rsidR="00000000" w:rsidRPr="00000000">
        <w:rPr>
          <w:sz w:val="28"/>
          <w:szCs w:val="28"/>
          <w:rtl w:val="0"/>
        </w:rPr>
        <w:t xml:space="preserve">Apparatus 1</w:t>
      </w:r>
    </w:p>
    <w:p w:rsidR="00000000" w:rsidDel="00000000" w:rsidP="00000000" w:rsidRDefault="00000000" w:rsidRPr="00000000" w14:paraId="0000003A">
      <w:pPr>
        <w:numPr>
          <w:ilvl w:val="2"/>
          <w:numId w:val="1"/>
        </w:numPr>
        <w:ind w:left="2160" w:hanging="360"/>
        <w:rPr>
          <w:sz w:val="28"/>
          <w:szCs w:val="28"/>
        </w:rPr>
      </w:pPr>
      <w:r w:rsidDel="00000000" w:rsidR="00000000" w:rsidRPr="00000000">
        <w:rPr>
          <w:sz w:val="28"/>
          <w:szCs w:val="28"/>
          <w:rtl w:val="0"/>
        </w:rPr>
        <w:t xml:space="preserve">Purpose 2</w:t>
      </w:r>
    </w:p>
    <w:p w:rsidR="00000000" w:rsidDel="00000000" w:rsidP="00000000" w:rsidRDefault="00000000" w:rsidRPr="00000000" w14:paraId="0000003B">
      <w:pPr>
        <w:numPr>
          <w:ilvl w:val="3"/>
          <w:numId w:val="1"/>
        </w:numPr>
        <w:ind w:left="2880" w:hanging="360"/>
        <w:rPr>
          <w:sz w:val="28"/>
          <w:szCs w:val="28"/>
        </w:rPr>
      </w:pPr>
      <w:r w:rsidDel="00000000" w:rsidR="00000000" w:rsidRPr="00000000">
        <w:rPr>
          <w:sz w:val="28"/>
          <w:szCs w:val="28"/>
          <w:rtl w:val="0"/>
        </w:rPr>
        <w:t xml:space="preserve">Apparatus 2</w:t>
      </w:r>
    </w:p>
    <w:p w:rsidR="00000000" w:rsidDel="00000000" w:rsidP="00000000" w:rsidRDefault="00000000" w:rsidRPr="00000000" w14:paraId="0000003C">
      <w:pPr>
        <w:numPr>
          <w:ilvl w:val="2"/>
          <w:numId w:val="1"/>
        </w:numPr>
        <w:ind w:left="2160" w:hanging="360"/>
        <w:rPr>
          <w:sz w:val="28"/>
          <w:szCs w:val="28"/>
        </w:rPr>
      </w:pPr>
      <w:r w:rsidDel="00000000" w:rsidR="00000000" w:rsidRPr="00000000">
        <w:rPr>
          <w:sz w:val="28"/>
          <w:szCs w:val="28"/>
          <w:rtl w:val="0"/>
        </w:rPr>
        <w:t xml:space="preserve">Purpose 3</w:t>
      </w:r>
    </w:p>
    <w:p w:rsidR="00000000" w:rsidDel="00000000" w:rsidP="00000000" w:rsidRDefault="00000000" w:rsidRPr="00000000" w14:paraId="0000003D">
      <w:pPr>
        <w:numPr>
          <w:ilvl w:val="3"/>
          <w:numId w:val="1"/>
        </w:numPr>
        <w:ind w:left="2880" w:hanging="360"/>
        <w:rPr>
          <w:sz w:val="28"/>
          <w:szCs w:val="28"/>
        </w:rPr>
      </w:pPr>
      <w:r w:rsidDel="00000000" w:rsidR="00000000" w:rsidRPr="00000000">
        <w:rPr>
          <w:sz w:val="28"/>
          <w:szCs w:val="28"/>
          <w:rtl w:val="0"/>
        </w:rPr>
        <w:t xml:space="preserve">Apparatus 3</w:t>
      </w:r>
    </w:p>
    <w:p w:rsidR="00000000" w:rsidDel="00000000" w:rsidP="00000000" w:rsidRDefault="00000000" w:rsidRPr="00000000" w14:paraId="0000003E">
      <w:pPr>
        <w:numPr>
          <w:ilvl w:val="2"/>
          <w:numId w:val="1"/>
        </w:numPr>
        <w:ind w:left="2160" w:hanging="360"/>
        <w:rPr>
          <w:sz w:val="28"/>
          <w:szCs w:val="28"/>
        </w:rPr>
      </w:pPr>
      <w:r w:rsidDel="00000000" w:rsidR="00000000" w:rsidRPr="00000000">
        <w:rPr>
          <w:sz w:val="28"/>
          <w:szCs w:val="28"/>
          <w:rtl w:val="0"/>
        </w:rPr>
        <w:t xml:space="preserve">Others?</w:t>
      </w:r>
    </w:p>
    <w:p w:rsidR="00000000" w:rsidDel="00000000" w:rsidP="00000000" w:rsidRDefault="00000000" w:rsidRPr="00000000" w14:paraId="0000003F">
      <w:pPr>
        <w:numPr>
          <w:ilvl w:val="1"/>
          <w:numId w:val="1"/>
        </w:numPr>
        <w:ind w:left="1440" w:hanging="360"/>
        <w:rPr>
          <w:sz w:val="28"/>
          <w:szCs w:val="28"/>
        </w:rPr>
      </w:pPr>
      <w:r w:rsidDel="00000000" w:rsidR="00000000" w:rsidRPr="00000000">
        <w:rPr>
          <w:sz w:val="28"/>
          <w:szCs w:val="28"/>
          <w:rtl w:val="0"/>
        </w:rPr>
        <w:t xml:space="preserve">Road and driving (driver) condition</w:t>
      </w:r>
    </w:p>
    <w:sdt>
      <w:sdtPr>
        <w:tag w:val="goog_rdk_25"/>
      </w:sdtPr>
      <w:sdtContent>
        <w:p w:rsidR="00000000" w:rsidDel="00000000" w:rsidP="00000000" w:rsidRDefault="00000000" w:rsidRPr="00000000" w14:paraId="00000040">
          <w:pPr>
            <w:numPr>
              <w:ilvl w:val="1"/>
              <w:numId w:val="1"/>
            </w:numPr>
            <w:ind w:left="1440" w:hanging="360"/>
            <w:rPr>
              <w:ins w:author="RUI YAO" w:id="8" w:date="2024-03-13T05:46:06Z"/>
              <w:sz w:val="28"/>
              <w:szCs w:val="28"/>
            </w:rPr>
          </w:pPr>
          <w:sdt>
            <w:sdtPr>
              <w:tag w:val="goog_rdk_22"/>
            </w:sdtPr>
            <w:sdtContent>
              <w:ins w:author="RUI YAO" w:id="5" w:date="2024-03-13T05:45:58Z">
                <w:r w:rsidDel="00000000" w:rsidR="00000000" w:rsidRPr="00000000">
                  <w:rPr>
                    <w:sz w:val="28"/>
                    <w:szCs w:val="28"/>
                    <w:rtl w:val="0"/>
                  </w:rPr>
                  <w:t xml:space="preserve">MR</w:t>
                </w:r>
              </w:ins>
            </w:sdtContent>
          </w:sdt>
          <w:sdt>
            <w:sdtPr>
              <w:tag w:val="goog_rdk_23"/>
            </w:sdtPr>
            <w:sdtContent>
              <w:del w:author="RUI YAO" w:id="5" w:date="2024-03-13T05:45:58Z">
                <w:r w:rsidDel="00000000" w:rsidR="00000000" w:rsidRPr="00000000">
                  <w:rPr>
                    <w:sz w:val="28"/>
                    <w:szCs w:val="28"/>
                    <w:rtl w:val="0"/>
                  </w:rPr>
                  <w:delText xml:space="preserve">VR</w:delText>
                </w:r>
              </w:del>
            </w:sdtContent>
          </w:sdt>
          <w:r w:rsidDel="00000000" w:rsidR="00000000" w:rsidRPr="00000000">
            <w:rPr>
              <w:sz w:val="28"/>
              <w:szCs w:val="28"/>
              <w:rtl w:val="0"/>
            </w:rPr>
            <w:t xml:space="preserve"> content</w:t>
          </w:r>
          <w:sdt>
            <w:sdtPr>
              <w:tag w:val="goog_rdk_24"/>
            </w:sdtPr>
            <w:sdtContent>
              <w:ins w:author="RUI YAO" w:id="8" w:date="2024-03-13T05:46:06Z">
                <w:r w:rsidDel="00000000" w:rsidR="00000000" w:rsidRPr="00000000">
                  <w:rPr>
                    <w:rtl w:val="0"/>
                  </w:rPr>
                </w:r>
              </w:ins>
            </w:sdtContent>
          </w:sdt>
        </w:p>
      </w:sdtContent>
    </w:sdt>
    <w:sdt>
      <w:sdtPr>
        <w:tag w:val="goog_rdk_27"/>
      </w:sdtPr>
      <w:sdtContent>
        <w:p w:rsidR="00000000" w:rsidDel="00000000" w:rsidP="00000000" w:rsidRDefault="00000000" w:rsidRPr="00000000" w14:paraId="00000041">
          <w:pPr>
            <w:numPr>
              <w:ilvl w:val="2"/>
              <w:numId w:val="1"/>
            </w:numPr>
            <w:ind w:left="2160" w:hanging="360"/>
            <w:rPr>
              <w:ins w:author="RUI YAO" w:id="8" w:date="2024-03-13T05:46:06Z"/>
              <w:sz w:val="28"/>
              <w:szCs w:val="28"/>
              <w:u w:val="none"/>
            </w:rPr>
          </w:pPr>
          <w:sdt>
            <w:sdtPr>
              <w:tag w:val="goog_rdk_26"/>
            </w:sdtPr>
            <w:sdtContent>
              <w:ins w:author="RUI YAO" w:id="8" w:date="2024-03-13T05:46:06Z">
                <w:r w:rsidDel="00000000" w:rsidR="00000000" w:rsidRPr="00000000">
                  <w:rPr>
                    <w:sz w:val="28"/>
                    <w:szCs w:val="28"/>
                    <w:rtl w:val="0"/>
                  </w:rPr>
                  <w:t xml:space="preserve">Condition 1</w:t>
                </w:r>
              </w:ins>
            </w:sdtContent>
          </w:sdt>
        </w:p>
      </w:sdtContent>
    </w:sdt>
    <w:sdt>
      <w:sdtPr>
        <w:tag w:val="goog_rdk_29"/>
      </w:sdtPr>
      <w:sdtContent>
        <w:p w:rsidR="00000000" w:rsidDel="00000000" w:rsidP="00000000" w:rsidRDefault="00000000" w:rsidRPr="00000000" w14:paraId="00000042">
          <w:pPr>
            <w:numPr>
              <w:ilvl w:val="3"/>
              <w:numId w:val="1"/>
            </w:numPr>
            <w:ind w:left="2880" w:hanging="360"/>
            <w:rPr>
              <w:ins w:author="RUI YAO" w:id="8" w:date="2024-03-13T05:46:06Z"/>
              <w:sz w:val="28"/>
              <w:szCs w:val="28"/>
              <w:u w:val="none"/>
            </w:rPr>
          </w:pPr>
          <w:sdt>
            <w:sdtPr>
              <w:tag w:val="goog_rdk_28"/>
            </w:sdtPr>
            <w:sdtContent>
              <w:ins w:author="RUI YAO" w:id="8" w:date="2024-03-13T05:46:06Z">
                <w:r w:rsidDel="00000000" w:rsidR="00000000" w:rsidRPr="00000000">
                  <w:rPr>
                    <w:sz w:val="28"/>
                    <w:szCs w:val="28"/>
                    <w:rtl w:val="0"/>
                  </w:rPr>
                  <w:t xml:space="preserve">Content category (major content that the passenger is focusing on, not the visual cues)</w:t>
                </w:r>
              </w:ins>
            </w:sdtContent>
          </w:sdt>
        </w:p>
      </w:sdtContent>
    </w:sdt>
    <w:sdt>
      <w:sdtPr>
        <w:tag w:val="goog_rdk_31"/>
      </w:sdtPr>
      <w:sdtContent>
        <w:p w:rsidR="00000000" w:rsidDel="00000000" w:rsidP="00000000" w:rsidRDefault="00000000" w:rsidRPr="00000000" w14:paraId="00000043">
          <w:pPr>
            <w:numPr>
              <w:ilvl w:val="4"/>
              <w:numId w:val="1"/>
            </w:numPr>
            <w:ind w:left="3600" w:hanging="360"/>
            <w:rPr>
              <w:ins w:author="RUI YAO" w:id="8" w:date="2024-03-13T05:46:06Z"/>
              <w:sz w:val="28"/>
              <w:szCs w:val="28"/>
              <w:u w:val="none"/>
            </w:rPr>
          </w:pPr>
          <w:sdt>
            <w:sdtPr>
              <w:tag w:val="goog_rdk_30"/>
            </w:sdtPr>
            <w:sdtContent>
              <w:ins w:author="RUI YAO" w:id="8" w:date="2024-03-13T05:46:06Z">
                <w:r w:rsidDel="00000000" w:rsidR="00000000" w:rsidRPr="00000000">
                  <w:rPr>
                    <w:sz w:val="28"/>
                    <w:szCs w:val="28"/>
                    <w:rtl w:val="0"/>
                  </w:rPr>
                  <w:t xml:space="preserve">3D game</w:t>
                </w:r>
              </w:ins>
            </w:sdtContent>
          </w:sdt>
        </w:p>
      </w:sdtContent>
    </w:sdt>
    <w:sdt>
      <w:sdtPr>
        <w:tag w:val="goog_rdk_33"/>
      </w:sdtPr>
      <w:sdtContent>
        <w:p w:rsidR="00000000" w:rsidDel="00000000" w:rsidP="00000000" w:rsidRDefault="00000000" w:rsidRPr="00000000" w14:paraId="00000044">
          <w:pPr>
            <w:numPr>
              <w:ilvl w:val="4"/>
              <w:numId w:val="1"/>
            </w:numPr>
            <w:ind w:left="3600" w:hanging="360"/>
            <w:rPr>
              <w:ins w:author="RUI YAO" w:id="8" w:date="2024-03-13T05:46:06Z"/>
              <w:sz w:val="28"/>
              <w:szCs w:val="28"/>
              <w:u w:val="none"/>
            </w:rPr>
          </w:pPr>
          <w:sdt>
            <w:sdtPr>
              <w:tag w:val="goog_rdk_32"/>
            </w:sdtPr>
            <w:sdtContent>
              <w:ins w:author="RUI YAO" w:id="8" w:date="2024-03-13T05:46:06Z">
                <w:r w:rsidDel="00000000" w:rsidR="00000000" w:rsidRPr="00000000">
                  <w:rPr>
                    <w:sz w:val="28"/>
                    <w:szCs w:val="28"/>
                    <w:rtl w:val="0"/>
                  </w:rPr>
                  <w:t xml:space="preserve">360° stationary video</w:t>
                </w:r>
              </w:ins>
            </w:sdtContent>
          </w:sdt>
        </w:p>
      </w:sdtContent>
    </w:sdt>
    <w:sdt>
      <w:sdtPr>
        <w:tag w:val="goog_rdk_35"/>
      </w:sdtPr>
      <w:sdtContent>
        <w:p w:rsidR="00000000" w:rsidDel="00000000" w:rsidP="00000000" w:rsidRDefault="00000000" w:rsidRPr="00000000" w14:paraId="00000045">
          <w:pPr>
            <w:numPr>
              <w:ilvl w:val="4"/>
              <w:numId w:val="1"/>
            </w:numPr>
            <w:ind w:left="3600" w:hanging="360"/>
            <w:rPr>
              <w:ins w:author="RUI YAO" w:id="8" w:date="2024-03-13T05:46:06Z"/>
              <w:sz w:val="28"/>
              <w:szCs w:val="28"/>
              <w:u w:val="none"/>
            </w:rPr>
          </w:pPr>
          <w:sdt>
            <w:sdtPr>
              <w:tag w:val="goog_rdk_34"/>
            </w:sdtPr>
            <w:sdtContent>
              <w:ins w:author="RUI YAO" w:id="8" w:date="2024-03-13T05:46:06Z">
                <w:r w:rsidDel="00000000" w:rsidR="00000000" w:rsidRPr="00000000">
                  <w:rPr>
                    <w:sz w:val="28"/>
                    <w:szCs w:val="28"/>
                    <w:rtl w:val="0"/>
                  </w:rPr>
                  <w:t xml:space="preserve">2D video</w:t>
                </w:r>
              </w:ins>
            </w:sdtContent>
          </w:sdt>
        </w:p>
      </w:sdtContent>
    </w:sdt>
    <w:sdt>
      <w:sdtPr>
        <w:tag w:val="goog_rdk_37"/>
      </w:sdtPr>
      <w:sdtContent>
        <w:p w:rsidR="00000000" w:rsidDel="00000000" w:rsidP="00000000" w:rsidRDefault="00000000" w:rsidRPr="00000000" w14:paraId="00000046">
          <w:pPr>
            <w:numPr>
              <w:ilvl w:val="4"/>
              <w:numId w:val="1"/>
            </w:numPr>
            <w:ind w:left="3600" w:hanging="360"/>
            <w:rPr>
              <w:ins w:author="RUI YAO" w:id="8" w:date="2024-03-13T05:46:06Z"/>
              <w:sz w:val="28"/>
              <w:szCs w:val="28"/>
              <w:u w:val="none"/>
            </w:rPr>
          </w:pPr>
          <w:sdt>
            <w:sdtPr>
              <w:tag w:val="goog_rdk_36"/>
            </w:sdtPr>
            <w:sdtContent>
              <w:ins w:author="RUI YAO" w:id="8" w:date="2024-03-13T05:46:06Z">
                <w:r w:rsidDel="00000000" w:rsidR="00000000" w:rsidRPr="00000000">
                  <w:rPr>
                    <w:sz w:val="28"/>
                    <w:szCs w:val="28"/>
                    <w:rtl w:val="0"/>
                  </w:rPr>
                  <w:t xml:space="preserve">stationary 3D environment</w:t>
                </w:r>
              </w:ins>
            </w:sdtContent>
          </w:sdt>
        </w:p>
      </w:sdtContent>
    </w:sdt>
    <w:sdt>
      <w:sdtPr>
        <w:tag w:val="goog_rdk_39"/>
      </w:sdtPr>
      <w:sdtContent>
        <w:p w:rsidR="00000000" w:rsidDel="00000000" w:rsidP="00000000" w:rsidRDefault="00000000" w:rsidRPr="00000000" w14:paraId="00000047">
          <w:pPr>
            <w:numPr>
              <w:ilvl w:val="4"/>
              <w:numId w:val="1"/>
            </w:numPr>
            <w:ind w:left="3600" w:hanging="360"/>
            <w:rPr>
              <w:ins w:author="RUI YAO" w:id="8" w:date="2024-03-13T05:46:06Z"/>
              <w:sz w:val="28"/>
              <w:szCs w:val="28"/>
              <w:u w:val="none"/>
            </w:rPr>
          </w:pPr>
          <w:sdt>
            <w:sdtPr>
              <w:tag w:val="goog_rdk_38"/>
            </w:sdtPr>
            <w:sdtContent>
              <w:ins w:author="RUI YAO" w:id="8" w:date="2024-03-13T05:46:06Z">
                <w:r w:rsidDel="00000000" w:rsidR="00000000" w:rsidRPr="00000000">
                  <w:rPr>
                    <w:sz w:val="28"/>
                    <w:szCs w:val="28"/>
                    <w:rtl w:val="0"/>
                  </w:rPr>
                  <w:t xml:space="preserve">dynamic 3D environment</w:t>
                </w:r>
              </w:ins>
            </w:sdtContent>
          </w:sdt>
        </w:p>
      </w:sdtContent>
    </w:sdt>
    <w:sdt>
      <w:sdtPr>
        <w:tag w:val="goog_rdk_41"/>
      </w:sdtPr>
      <w:sdtContent>
        <w:p w:rsidR="00000000" w:rsidDel="00000000" w:rsidP="00000000" w:rsidRDefault="00000000" w:rsidRPr="00000000" w14:paraId="00000048">
          <w:pPr>
            <w:numPr>
              <w:ilvl w:val="4"/>
              <w:numId w:val="1"/>
            </w:numPr>
            <w:ind w:left="3600" w:hanging="360"/>
            <w:rPr>
              <w:ins w:author="RUI YAO" w:id="8" w:date="2024-03-13T05:46:06Z"/>
              <w:sz w:val="28"/>
              <w:szCs w:val="28"/>
              <w:u w:val="none"/>
            </w:rPr>
          </w:pPr>
          <w:sdt>
            <w:sdtPr>
              <w:tag w:val="goog_rdk_40"/>
            </w:sdtPr>
            <w:sdtContent>
              <w:ins w:author="RUI YAO" w:id="8" w:date="2024-03-13T05:46:06Z">
                <w:r w:rsidDel="00000000" w:rsidR="00000000" w:rsidRPr="00000000">
                  <w:rPr>
                    <w:sz w:val="28"/>
                    <w:szCs w:val="28"/>
                    <w:rtl w:val="0"/>
                  </w:rPr>
                  <w:t xml:space="preserve">2D plane</w:t>
                </w:r>
              </w:ins>
            </w:sdtContent>
          </w:sdt>
        </w:p>
      </w:sdtContent>
    </w:sdt>
    <w:sdt>
      <w:sdtPr>
        <w:tag w:val="goog_rdk_43"/>
      </w:sdtPr>
      <w:sdtContent>
        <w:p w:rsidR="00000000" w:rsidDel="00000000" w:rsidP="00000000" w:rsidRDefault="00000000" w:rsidRPr="00000000" w14:paraId="00000049">
          <w:pPr>
            <w:numPr>
              <w:ilvl w:val="4"/>
              <w:numId w:val="1"/>
            </w:numPr>
            <w:ind w:left="3600" w:hanging="360"/>
            <w:rPr>
              <w:ins w:author="RUI YAO" w:id="8" w:date="2024-03-13T05:46:06Z"/>
              <w:sz w:val="28"/>
              <w:szCs w:val="28"/>
              <w:u w:val="none"/>
            </w:rPr>
          </w:pPr>
          <w:sdt>
            <w:sdtPr>
              <w:tag w:val="goog_rdk_42"/>
            </w:sdtPr>
            <w:sdtContent>
              <w:ins w:author="RUI YAO" w:id="8" w:date="2024-03-13T05:46:06Z">
                <w:r w:rsidDel="00000000" w:rsidR="00000000" w:rsidRPr="00000000">
                  <w:rPr>
                    <w:sz w:val="28"/>
                    <w:szCs w:val="28"/>
                    <w:rtl w:val="0"/>
                  </w:rPr>
                  <w:t xml:space="preserve">others?</w:t>
                </w:r>
              </w:ins>
            </w:sdtContent>
          </w:sdt>
        </w:p>
      </w:sdtContent>
    </w:sdt>
    <w:sdt>
      <w:sdtPr>
        <w:tag w:val="goog_rdk_45"/>
      </w:sdtPr>
      <w:sdtContent>
        <w:p w:rsidR="00000000" w:rsidDel="00000000" w:rsidP="00000000" w:rsidRDefault="00000000" w:rsidRPr="00000000" w14:paraId="0000004A">
          <w:pPr>
            <w:numPr>
              <w:ilvl w:val="3"/>
              <w:numId w:val="1"/>
            </w:numPr>
            <w:ind w:left="2880" w:hanging="360"/>
            <w:rPr>
              <w:ins w:author="RUI YAO" w:id="8" w:date="2024-03-13T05:46:06Z"/>
              <w:sz w:val="28"/>
              <w:szCs w:val="28"/>
              <w:u w:val="none"/>
            </w:rPr>
          </w:pPr>
          <w:sdt>
            <w:sdtPr>
              <w:tag w:val="goog_rdk_44"/>
            </w:sdtPr>
            <w:sdtContent>
              <w:ins w:author="RUI YAO" w:id="8" w:date="2024-03-13T05:46:06Z">
                <w:r w:rsidDel="00000000" w:rsidR="00000000" w:rsidRPr="00000000">
                  <w:rPr>
                    <w:sz w:val="28"/>
                    <w:szCs w:val="28"/>
                    <w:rtl w:val="0"/>
                  </w:rPr>
                  <w:t xml:space="preserve">The motion of the content</w:t>
                </w:r>
              </w:ins>
            </w:sdtContent>
          </w:sdt>
        </w:p>
      </w:sdtContent>
    </w:sdt>
    <w:sdt>
      <w:sdtPr>
        <w:tag w:val="goog_rdk_48"/>
      </w:sdtPr>
      <w:sdtContent>
        <w:p w:rsidR="00000000" w:rsidDel="00000000" w:rsidP="00000000" w:rsidRDefault="00000000" w:rsidRPr="00000000" w14:paraId="0000004B">
          <w:pPr>
            <w:numPr>
              <w:ilvl w:val="4"/>
              <w:numId w:val="1"/>
            </w:numPr>
            <w:ind w:left="3600" w:hanging="360"/>
            <w:rPr>
              <w:ins w:author="RUI YAO" w:id="8" w:date="2024-03-13T05:46:06Z"/>
              <w:sz w:val="28"/>
              <w:szCs w:val="28"/>
              <w:u w:val="none"/>
            </w:rPr>
          </w:pPr>
          <w:sdt>
            <w:sdtPr>
              <w:tag w:val="goog_rdk_46"/>
            </w:sdtPr>
            <w:sdtContent>
              <w:ins w:author="RUI YAO" w:id="8" w:date="2024-03-13T05:46:06Z"/>
              <w:sdt>
                <w:sdtPr>
                  <w:tag w:val="goog_rdk_47"/>
                </w:sdtPr>
                <w:sdtContent>
                  <w:commentRangeStart w:id="0"/>
                </w:sdtContent>
              </w:sdt>
              <w:ins w:author="RUI YAO" w:id="8" w:date="2024-03-13T05:46:06Z">
                <w:r w:rsidDel="00000000" w:rsidR="00000000" w:rsidRPr="00000000">
                  <w:rPr>
                    <w:sz w:val="28"/>
                    <w:szCs w:val="28"/>
                    <w:rtl w:val="0"/>
                  </w:rPr>
                  <w:t xml:space="preserve">The content is stationary</w:t>
                </w:r>
                <w:commentRangeEnd w:id="0"/>
                <w:r w:rsidDel="00000000" w:rsidR="00000000" w:rsidRPr="00000000">
                  <w:commentReference w:id="0"/>
                </w:r>
                <w:r w:rsidDel="00000000" w:rsidR="00000000" w:rsidRPr="00000000">
                  <w:rPr>
                    <w:rtl w:val="0"/>
                  </w:rPr>
                </w:r>
              </w:ins>
            </w:sdtContent>
          </w:sdt>
        </w:p>
      </w:sdtContent>
    </w:sdt>
    <w:sdt>
      <w:sdtPr>
        <w:tag w:val="goog_rdk_52"/>
      </w:sdtPr>
      <w:sdtContent>
        <w:p w:rsidR="00000000" w:rsidDel="00000000" w:rsidP="00000000" w:rsidRDefault="00000000" w:rsidRPr="00000000" w14:paraId="0000004C">
          <w:pPr>
            <w:numPr>
              <w:ilvl w:val="4"/>
              <w:numId w:val="1"/>
            </w:numPr>
            <w:ind w:left="3600" w:hanging="360"/>
            <w:rPr>
              <w:ins w:author="RUI YAO" w:id="8" w:date="2024-03-13T05:46:06Z"/>
              <w:sz w:val="28"/>
              <w:szCs w:val="28"/>
              <w:u w:val="none"/>
            </w:rPr>
          </w:pPr>
          <w:sdt>
            <w:sdtPr>
              <w:tag w:val="goog_rdk_49"/>
            </w:sdtPr>
            <w:sdtContent>
              <w:ins w:author="RUI YAO" w:id="8" w:date="2024-03-13T05:46:06Z"/>
              <w:sdt>
                <w:sdtPr>
                  <w:tag w:val="goog_rdk_50"/>
                </w:sdtPr>
                <w:sdtContent>
                  <w:commentRangeStart w:id="1"/>
                </w:sdtContent>
              </w:sdt>
              <w:ins w:author="RUI YAO" w:id="8" w:date="2024-03-13T05:46:06Z">
                <w:sdt>
                  <w:sdtPr>
                    <w:tag w:val="goog_rdk_51"/>
                  </w:sdtPr>
                  <w:sdtContent>
                    <w:commentRangeStart w:id="2"/>
                  </w:sdtContent>
                </w:sdt>
                <w:r w:rsidDel="00000000" w:rsidR="00000000" w:rsidRPr="00000000">
                  <w:rPr>
                    <w:sz w:val="28"/>
                    <w:szCs w:val="28"/>
                    <w:rtl w:val="0"/>
                  </w:rPr>
                  <w:t xml:space="preserve">The content is in motion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ins>
            </w:sdtContent>
          </w:sdt>
        </w:p>
      </w:sdtContent>
    </w:sdt>
    <w:sdt>
      <w:sdtPr>
        <w:tag w:val="goog_rdk_54"/>
      </w:sdtPr>
      <w:sdtContent>
        <w:p w:rsidR="00000000" w:rsidDel="00000000" w:rsidP="00000000" w:rsidRDefault="00000000" w:rsidRPr="00000000" w14:paraId="0000004D">
          <w:pPr>
            <w:numPr>
              <w:ilvl w:val="5"/>
              <w:numId w:val="1"/>
            </w:numPr>
            <w:ind w:left="4320" w:hanging="360"/>
            <w:rPr>
              <w:ins w:author="RUI YAO" w:id="8" w:date="2024-03-13T05:46:06Z"/>
              <w:sz w:val="28"/>
              <w:szCs w:val="28"/>
              <w:u w:val="none"/>
            </w:rPr>
          </w:pPr>
          <w:sdt>
            <w:sdtPr>
              <w:tag w:val="goog_rdk_53"/>
            </w:sdtPr>
            <w:sdtContent>
              <w:ins w:author="RUI YAO" w:id="8" w:date="2024-03-13T05:46:06Z">
                <w:r w:rsidDel="00000000" w:rsidR="00000000" w:rsidRPr="00000000">
                  <w:rPr>
                    <w:sz w:val="28"/>
                    <w:szCs w:val="28"/>
                    <w:rtl w:val="0"/>
                  </w:rPr>
                  <w:t xml:space="preserve">The content’s motion aligns with the motion of the vehicle</w:t>
                </w:r>
              </w:ins>
            </w:sdtContent>
          </w:sdt>
        </w:p>
      </w:sdtContent>
    </w:sdt>
    <w:sdt>
      <w:sdtPr>
        <w:tag w:val="goog_rdk_56"/>
      </w:sdtPr>
      <w:sdtContent>
        <w:p w:rsidR="00000000" w:rsidDel="00000000" w:rsidP="00000000" w:rsidRDefault="00000000" w:rsidRPr="00000000" w14:paraId="0000004E">
          <w:pPr>
            <w:numPr>
              <w:ilvl w:val="5"/>
              <w:numId w:val="1"/>
            </w:numPr>
            <w:ind w:left="4320" w:hanging="360"/>
            <w:rPr>
              <w:ins w:author="RUI YAO" w:id="8" w:date="2024-03-13T05:46:06Z"/>
              <w:sz w:val="28"/>
              <w:szCs w:val="28"/>
              <w:u w:val="none"/>
            </w:rPr>
          </w:pPr>
          <w:sdt>
            <w:sdtPr>
              <w:tag w:val="goog_rdk_55"/>
            </w:sdtPr>
            <w:sdtContent>
              <w:ins w:author="RUI YAO" w:id="8" w:date="2024-03-13T05:46:06Z">
                <w:r w:rsidDel="00000000" w:rsidR="00000000" w:rsidRPr="00000000">
                  <w:rPr>
                    <w:sz w:val="28"/>
                    <w:szCs w:val="28"/>
                    <w:rtl w:val="0"/>
                  </w:rPr>
                  <w:t xml:space="preserve">The content’s motion does not align with the motion of the vehicle</w:t>
                </w:r>
              </w:ins>
            </w:sdtContent>
          </w:sdt>
        </w:p>
      </w:sdtContent>
    </w:sdt>
    <w:sdt>
      <w:sdtPr>
        <w:tag w:val="goog_rdk_58"/>
      </w:sdtPr>
      <w:sdtContent>
        <w:p w:rsidR="00000000" w:rsidDel="00000000" w:rsidP="00000000" w:rsidRDefault="00000000" w:rsidRPr="00000000" w14:paraId="0000004F">
          <w:pPr>
            <w:numPr>
              <w:ilvl w:val="4"/>
              <w:numId w:val="1"/>
            </w:numPr>
            <w:ind w:left="3600" w:hanging="360"/>
            <w:rPr>
              <w:ins w:author="RUI YAO" w:id="8" w:date="2024-03-13T05:46:06Z"/>
              <w:sz w:val="28"/>
              <w:szCs w:val="28"/>
              <w:u w:val="none"/>
            </w:rPr>
          </w:pPr>
          <w:sdt>
            <w:sdtPr>
              <w:tag w:val="goog_rdk_57"/>
            </w:sdtPr>
            <w:sdtContent>
              <w:ins w:author="RUI YAO" w:id="8" w:date="2024-03-13T05:46:06Z">
                <w:r w:rsidDel="00000000" w:rsidR="00000000" w:rsidRPr="00000000">
                  <w:rPr>
                    <w:sz w:val="28"/>
                    <w:szCs w:val="28"/>
                    <w:rtl w:val="0"/>
                  </w:rPr>
                  <w:t xml:space="preserve">The content is in rotation</w:t>
                </w:r>
              </w:ins>
            </w:sdtContent>
          </w:sdt>
        </w:p>
      </w:sdtContent>
    </w:sdt>
    <w:sdt>
      <w:sdtPr>
        <w:tag w:val="goog_rdk_60"/>
      </w:sdtPr>
      <w:sdtContent>
        <w:p w:rsidR="00000000" w:rsidDel="00000000" w:rsidP="00000000" w:rsidRDefault="00000000" w:rsidRPr="00000000" w14:paraId="00000050">
          <w:pPr>
            <w:numPr>
              <w:ilvl w:val="5"/>
              <w:numId w:val="1"/>
            </w:numPr>
            <w:ind w:left="4320" w:hanging="360"/>
            <w:rPr>
              <w:ins w:author="RUI YAO" w:id="8" w:date="2024-03-13T05:46:06Z"/>
              <w:sz w:val="28"/>
              <w:szCs w:val="28"/>
              <w:u w:val="none"/>
            </w:rPr>
          </w:pPr>
          <w:sdt>
            <w:sdtPr>
              <w:tag w:val="goog_rdk_59"/>
            </w:sdtPr>
            <w:sdtContent>
              <w:ins w:author="RUI YAO" w:id="8" w:date="2024-03-13T05:46:06Z">
                <w:r w:rsidDel="00000000" w:rsidR="00000000" w:rsidRPr="00000000">
                  <w:rPr>
                    <w:sz w:val="28"/>
                    <w:szCs w:val="28"/>
                    <w:rtl w:val="0"/>
                  </w:rPr>
                  <w:t xml:space="preserve">The content rotates with head+car</w:t>
                </w:r>
              </w:ins>
            </w:sdtContent>
          </w:sdt>
        </w:p>
      </w:sdtContent>
    </w:sdt>
    <w:sdt>
      <w:sdtPr>
        <w:tag w:val="goog_rdk_62"/>
      </w:sdtPr>
      <w:sdtContent>
        <w:p w:rsidR="00000000" w:rsidDel="00000000" w:rsidP="00000000" w:rsidRDefault="00000000" w:rsidRPr="00000000" w14:paraId="00000051">
          <w:pPr>
            <w:numPr>
              <w:ilvl w:val="5"/>
              <w:numId w:val="1"/>
            </w:numPr>
            <w:ind w:left="4320" w:hanging="360"/>
            <w:rPr>
              <w:ins w:author="RUI YAO" w:id="8" w:date="2024-03-13T05:46:06Z"/>
              <w:sz w:val="28"/>
              <w:szCs w:val="28"/>
              <w:u w:val="none"/>
            </w:rPr>
          </w:pPr>
          <w:sdt>
            <w:sdtPr>
              <w:tag w:val="goog_rdk_61"/>
            </w:sdtPr>
            <w:sdtContent>
              <w:ins w:author="RUI YAO" w:id="8" w:date="2024-03-13T05:46:06Z">
                <w:r w:rsidDel="00000000" w:rsidR="00000000" w:rsidRPr="00000000">
                  <w:rPr>
                    <w:sz w:val="28"/>
                    <w:szCs w:val="28"/>
                    <w:rtl w:val="0"/>
                  </w:rPr>
                  <w:t xml:space="preserve">The content rotates only with the head</w:t>
                </w:r>
              </w:ins>
            </w:sdtContent>
          </w:sdt>
        </w:p>
      </w:sdtContent>
    </w:sdt>
    <w:sdt>
      <w:sdtPr>
        <w:tag w:val="goog_rdk_64"/>
      </w:sdtPr>
      <w:sdtContent>
        <w:p w:rsidR="00000000" w:rsidDel="00000000" w:rsidP="00000000" w:rsidRDefault="00000000" w:rsidRPr="00000000" w14:paraId="00000052">
          <w:pPr>
            <w:numPr>
              <w:ilvl w:val="5"/>
              <w:numId w:val="1"/>
            </w:numPr>
            <w:ind w:left="4320" w:hanging="360"/>
            <w:rPr>
              <w:ins w:author="RUI YAO" w:id="8" w:date="2024-03-13T05:46:06Z"/>
              <w:sz w:val="28"/>
              <w:szCs w:val="28"/>
              <w:u w:val="none"/>
            </w:rPr>
          </w:pPr>
          <w:sdt>
            <w:sdtPr>
              <w:tag w:val="goog_rdk_63"/>
            </w:sdtPr>
            <w:sdtContent>
              <w:ins w:author="RUI YAO" w:id="8" w:date="2024-03-13T05:46:06Z">
                <w:r w:rsidDel="00000000" w:rsidR="00000000" w:rsidRPr="00000000">
                  <w:rPr>
                    <w:sz w:val="28"/>
                    <w:szCs w:val="28"/>
                    <w:rtl w:val="0"/>
                  </w:rPr>
                  <w:t xml:space="preserve">The content rotates only with the car</w:t>
                </w:r>
              </w:ins>
            </w:sdtContent>
          </w:sdt>
        </w:p>
      </w:sdtContent>
    </w:sdt>
    <w:sdt>
      <w:sdtPr>
        <w:tag w:val="goog_rdk_67"/>
      </w:sdtPr>
      <w:sdtContent>
        <w:p w:rsidR="00000000" w:rsidDel="00000000" w:rsidP="00000000" w:rsidRDefault="00000000" w:rsidRPr="00000000" w14:paraId="00000053">
          <w:pPr>
            <w:numPr>
              <w:ilvl w:val="4"/>
              <w:numId w:val="1"/>
            </w:numPr>
            <w:ind w:left="3600" w:hanging="360"/>
            <w:rPr>
              <w:ins w:author="RUI YAO" w:id="8" w:date="2024-03-13T05:46:06Z"/>
              <w:sz w:val="28"/>
              <w:szCs w:val="28"/>
              <w:u w:val="none"/>
            </w:rPr>
          </w:pPr>
          <w:sdt>
            <w:sdtPr>
              <w:tag w:val="goog_rdk_65"/>
            </w:sdtPr>
            <w:sdtContent>
              <w:ins w:author="RUI YAO" w:id="8" w:date="2024-03-13T05:46:06Z"/>
              <w:sdt>
                <w:sdtPr>
                  <w:tag w:val="goog_rdk_66"/>
                </w:sdtPr>
                <w:sdtContent>
                  <w:commentRangeStart w:id="3"/>
                </w:sdtContent>
              </w:sdt>
              <w:ins w:author="RUI YAO" w:id="8" w:date="2024-03-13T05:46:06Z">
                <w:r w:rsidDel="00000000" w:rsidR="00000000" w:rsidRPr="00000000">
                  <w:rPr>
                    <w:sz w:val="28"/>
                    <w:szCs w:val="28"/>
                    <w:rtl w:val="0"/>
                  </w:rPr>
                  <w:t xml:space="preserve">The content is changing but neither motion nor rotation</w:t>
                </w:r>
                <w:commentRangeEnd w:id="3"/>
                <w:r w:rsidDel="00000000" w:rsidR="00000000" w:rsidRPr="00000000">
                  <w:commentReference w:id="3"/>
                </w:r>
                <w:r w:rsidDel="00000000" w:rsidR="00000000" w:rsidRPr="00000000">
                  <w:rPr>
                    <w:rtl w:val="0"/>
                  </w:rPr>
                </w:r>
              </w:ins>
            </w:sdtContent>
          </w:sdt>
        </w:p>
      </w:sdtContent>
    </w:sdt>
    <w:sdt>
      <w:sdtPr>
        <w:tag w:val="goog_rdk_69"/>
      </w:sdtPr>
      <w:sdtContent>
        <w:p w:rsidR="00000000" w:rsidDel="00000000" w:rsidP="00000000" w:rsidRDefault="00000000" w:rsidRPr="00000000" w14:paraId="00000054">
          <w:pPr>
            <w:numPr>
              <w:ilvl w:val="3"/>
              <w:numId w:val="1"/>
            </w:numPr>
            <w:ind w:left="2880" w:hanging="360"/>
            <w:rPr>
              <w:ins w:author="RUI YAO" w:id="8" w:date="2024-03-13T05:46:06Z"/>
              <w:sz w:val="28"/>
              <w:szCs w:val="28"/>
              <w:u w:val="none"/>
            </w:rPr>
          </w:pPr>
          <w:sdt>
            <w:sdtPr>
              <w:tag w:val="goog_rdk_68"/>
            </w:sdtPr>
            <w:sdtContent>
              <w:ins w:author="RUI YAO" w:id="8" w:date="2024-03-13T05:46:06Z">
                <w:r w:rsidDel="00000000" w:rsidR="00000000" w:rsidRPr="00000000">
                  <w:rPr>
                    <w:sz w:val="28"/>
                    <w:szCs w:val="28"/>
                    <w:rtl w:val="0"/>
                  </w:rPr>
                  <w:t xml:space="preserve">How is real-world</w:t>
                </w:r>
                <w:r w:rsidDel="00000000" w:rsidR="00000000" w:rsidRPr="00000000">
                  <w:rPr>
                    <w:sz w:val="28"/>
                    <w:szCs w:val="28"/>
                    <w:rtl w:val="0"/>
                  </w:rPr>
                  <w:t xml:space="preserve"> </w:t>
                </w:r>
                <w:r w:rsidDel="00000000" w:rsidR="00000000" w:rsidRPr="00000000">
                  <w:rPr>
                    <w:sz w:val="28"/>
                    <w:szCs w:val="28"/>
                    <w:rtl w:val="0"/>
                  </w:rPr>
                  <w:t xml:space="preserve">information integrated to MR content</w:t>
                </w:r>
                <w:r w:rsidDel="00000000" w:rsidR="00000000" w:rsidRPr="00000000">
                  <w:rPr>
                    <w:sz w:val="28"/>
                    <w:szCs w:val="28"/>
                    <w:rtl w:val="0"/>
                  </w:rPr>
                  <w:t xml:space="preserve">?</w:t>
                </w:r>
              </w:ins>
            </w:sdtContent>
          </w:sdt>
        </w:p>
      </w:sdtContent>
    </w:sdt>
    <w:sdt>
      <w:sdtPr>
        <w:tag w:val="goog_rdk_71"/>
      </w:sdtPr>
      <w:sdtContent>
        <w:p w:rsidR="00000000" w:rsidDel="00000000" w:rsidP="00000000" w:rsidRDefault="00000000" w:rsidRPr="00000000" w14:paraId="00000055">
          <w:pPr>
            <w:numPr>
              <w:ilvl w:val="4"/>
              <w:numId w:val="1"/>
            </w:numPr>
            <w:ind w:left="3600" w:hanging="360"/>
            <w:rPr>
              <w:ins w:author="RUI YAO" w:id="8" w:date="2024-03-13T05:46:06Z"/>
              <w:sz w:val="28"/>
              <w:szCs w:val="28"/>
              <w:u w:val="none"/>
            </w:rPr>
          </w:pPr>
          <w:sdt>
            <w:sdtPr>
              <w:tag w:val="goog_rdk_70"/>
            </w:sdtPr>
            <w:sdtContent>
              <w:ins w:author="RUI YAO" w:id="8" w:date="2024-03-13T05:46:06Z">
                <w:r w:rsidDel="00000000" w:rsidR="00000000" w:rsidRPr="00000000">
                  <w:rPr>
                    <w:sz w:val="28"/>
                    <w:szCs w:val="28"/>
                    <w:rtl w:val="0"/>
                  </w:rPr>
                  <w:t xml:space="preserve">This is </w:t>
                </w:r>
                <w:r w:rsidDel="00000000" w:rsidR="00000000" w:rsidRPr="00000000">
                  <w:rPr>
                    <w:sz w:val="28"/>
                    <w:szCs w:val="28"/>
                    <w:rtl w:val="0"/>
                  </w:rPr>
                  <w:t xml:space="preserve">an open</w:t>
                </w:r>
                <w:r w:rsidDel="00000000" w:rsidR="00000000" w:rsidRPr="00000000">
                  <w:rPr>
                    <w:sz w:val="28"/>
                    <w:szCs w:val="28"/>
                    <w:rtl w:val="0"/>
                  </w:rPr>
                  <w:t xml:space="preserve"> coded area, we do not limit certain code. </w:t>
                </w:r>
              </w:ins>
            </w:sdtContent>
          </w:sdt>
        </w:p>
      </w:sdtContent>
    </w:sdt>
    <w:sdt>
      <w:sdtPr>
        <w:tag w:val="goog_rdk_73"/>
      </w:sdtPr>
      <w:sdtContent>
        <w:p w:rsidR="00000000" w:rsidDel="00000000" w:rsidP="00000000" w:rsidRDefault="00000000" w:rsidRPr="00000000" w14:paraId="00000056">
          <w:pPr>
            <w:numPr>
              <w:ilvl w:val="4"/>
              <w:numId w:val="1"/>
            </w:numPr>
            <w:ind w:left="3600" w:hanging="360"/>
            <w:rPr>
              <w:ins w:author="RUI YAO" w:id="8" w:date="2024-03-13T05:46:06Z"/>
              <w:sz w:val="28"/>
              <w:szCs w:val="28"/>
            </w:rPr>
          </w:pPr>
          <w:sdt>
            <w:sdtPr>
              <w:tag w:val="goog_rdk_72"/>
            </w:sdtPr>
            <w:sdtContent>
              <w:ins w:author="RUI YAO" w:id="8" w:date="2024-03-13T05:46:06Z">
                <w:r w:rsidDel="00000000" w:rsidR="00000000" w:rsidRPr="00000000">
                  <w:rPr>
                    <w:sz w:val="28"/>
                    <w:szCs w:val="28"/>
                    <w:rtl w:val="0"/>
                  </w:rPr>
                  <w:t xml:space="preserve">It may have overlaps with “The motion of the content”, it’s OK to paste here and revise.</w:t>
                </w:r>
                <w:r w:rsidDel="00000000" w:rsidR="00000000" w:rsidRPr="00000000">
                  <w:rPr>
                    <w:rtl w:val="0"/>
                  </w:rPr>
                </w:r>
              </w:ins>
            </w:sdtContent>
          </w:sdt>
        </w:p>
      </w:sdtContent>
    </w:sdt>
    <w:sdt>
      <w:sdtPr>
        <w:tag w:val="goog_rdk_75"/>
      </w:sdtPr>
      <w:sdtContent>
        <w:p w:rsidR="00000000" w:rsidDel="00000000" w:rsidP="00000000" w:rsidRDefault="00000000" w:rsidRPr="00000000" w14:paraId="00000057">
          <w:pPr>
            <w:numPr>
              <w:ilvl w:val="4"/>
              <w:numId w:val="1"/>
            </w:numPr>
            <w:ind w:left="3600" w:hanging="360"/>
            <w:rPr>
              <w:ins w:author="RUI YAO" w:id="8" w:date="2024-03-13T05:46:06Z"/>
              <w:sz w:val="28"/>
              <w:szCs w:val="28"/>
              <w:u w:val="none"/>
            </w:rPr>
          </w:pPr>
          <w:sdt>
            <w:sdtPr>
              <w:tag w:val="goog_rdk_74"/>
            </w:sdtPr>
            <w:sdtContent>
              <w:ins w:author="RUI YAO" w:id="8" w:date="2024-03-13T05:46:06Z">
                <w:r w:rsidDel="00000000" w:rsidR="00000000" w:rsidRPr="00000000">
                  <w:rPr>
                    <w:sz w:val="28"/>
                    <w:szCs w:val="28"/>
                    <w:rtl w:val="0"/>
                  </w:rPr>
                  <w:t xml:space="preserve">It may have overlaps with “</w:t>
                </w:r>
                <w:r w:rsidDel="00000000" w:rsidR="00000000" w:rsidRPr="00000000">
                  <w:rPr>
                    <w:sz w:val="28"/>
                    <w:szCs w:val="28"/>
                    <w:rtl w:val="0"/>
                  </w:rPr>
                  <w:t xml:space="preserve">Information Presentation and Transformation”, it’s OK to paste here and revise.</w:t>
                </w:r>
              </w:ins>
            </w:sdtContent>
          </w:sdt>
        </w:p>
      </w:sdtContent>
    </w:sdt>
    <w:sdt>
      <w:sdtPr>
        <w:tag w:val="goog_rdk_77"/>
      </w:sdtPr>
      <w:sdtContent>
        <w:p w:rsidR="00000000" w:rsidDel="00000000" w:rsidP="00000000" w:rsidRDefault="00000000" w:rsidRPr="00000000" w14:paraId="00000058">
          <w:pPr>
            <w:numPr>
              <w:ilvl w:val="4"/>
              <w:numId w:val="1"/>
            </w:numPr>
            <w:ind w:left="3600" w:hanging="360"/>
            <w:rPr>
              <w:sz w:val="28"/>
              <w:szCs w:val="28"/>
              <w:rPrChange w:author="RUI YAO" w:id="9" w:date="2024-03-13T05:46:06Z">
                <w:rPr>
                  <w:sz w:val="28"/>
                  <w:szCs w:val="28"/>
                </w:rPr>
              </w:rPrChange>
            </w:rPr>
            <w:pPrChange w:author="RUI YAO" w:id="0" w:date="2024-03-13T05:46:06Z">
              <w:pPr>
                <w:numPr>
                  <w:ilvl w:val="1"/>
                  <w:numId w:val="1"/>
                </w:numPr>
                <w:ind w:left="1440" w:hanging="360"/>
              </w:pPr>
            </w:pPrChange>
          </w:pPr>
          <w:sdt>
            <w:sdtPr>
              <w:tag w:val="goog_rdk_76"/>
            </w:sdtPr>
            <w:sdtContent>
              <w:ins w:author="RUI YAO" w:id="8" w:date="2024-03-13T05:46:06Z">
                <w:r w:rsidDel="00000000" w:rsidR="00000000" w:rsidRPr="00000000">
                  <w:rPr>
                    <w:sz w:val="28"/>
                    <w:szCs w:val="28"/>
                    <w:rtl w:val="0"/>
                  </w:rPr>
                  <w:t xml:space="preserve">If the major content is neither in motion nor rotation, but some extra cues (visual, sounds, vibration etc.) were provided to improve the experience of major content, it is good to suggest here.</w:t>
                </w:r>
              </w:ins>
            </w:sdtContent>
          </w:sdt>
          <w:r w:rsidDel="00000000" w:rsidR="00000000" w:rsidRPr="00000000">
            <w:rPr>
              <w:rtl w:val="0"/>
            </w:rPr>
          </w:r>
        </w:p>
      </w:sdtContent>
    </w:sdt>
    <w:sdt>
      <w:sdtPr>
        <w:tag w:val="goog_rdk_80"/>
      </w:sdtPr>
      <w:sdtContent>
        <w:p w:rsidR="00000000" w:rsidDel="00000000" w:rsidP="00000000" w:rsidRDefault="00000000" w:rsidRPr="00000000" w14:paraId="00000059">
          <w:pPr>
            <w:numPr>
              <w:ilvl w:val="3"/>
              <w:numId w:val="1"/>
            </w:numPr>
            <w:ind w:left="2880" w:hanging="360"/>
            <w:rPr>
              <w:sz w:val="28"/>
              <w:szCs w:val="28"/>
              <w:rPrChange w:author="RUI YAO" w:id="11" w:date="2024-03-13T06:25:42Z">
                <w:rPr>
                  <w:sz w:val="28"/>
                  <w:szCs w:val="28"/>
                  <w:u w:val="none"/>
                </w:rPr>
              </w:rPrChange>
            </w:rPr>
            <w:pPrChange w:author="RUI YAO" w:id="0" w:date="2024-03-13T06:25:42Z">
              <w:pPr>
                <w:numPr>
                  <w:ilvl w:val="3"/>
                  <w:numId w:val="1"/>
                </w:numPr>
                <w:ind w:left="2880" w:hanging="360"/>
              </w:pPr>
            </w:pPrChange>
          </w:pPr>
          <w:sdt>
            <w:sdtPr>
              <w:tag w:val="goog_rdk_79"/>
            </w:sdtPr>
            <w:sdtContent>
              <w:ins w:author="RUI YAO" w:id="10" w:date="2024-03-13T06:25:42Z">
                <w:r w:rsidDel="00000000" w:rsidR="00000000" w:rsidRPr="00000000">
                  <w:rPr>
                    <w:sz w:val="28"/>
                    <w:szCs w:val="28"/>
                    <w:rtl w:val="0"/>
                  </w:rPr>
                  <w:t xml:space="preserve">Please insert necessary figures here for easy understanding.</w:t>
                </w:r>
              </w:ins>
            </w:sdtContent>
          </w:sdt>
          <w:r w:rsidDel="00000000" w:rsidR="00000000" w:rsidRPr="00000000">
            <w:rPr>
              <w:rtl w:val="0"/>
            </w:rPr>
          </w:r>
        </w:p>
      </w:sdtContent>
    </w:sdt>
    <w:p w:rsidR="00000000" w:rsidDel="00000000" w:rsidP="00000000" w:rsidRDefault="00000000" w:rsidRPr="00000000" w14:paraId="0000005A">
      <w:pPr>
        <w:numPr>
          <w:ilvl w:val="2"/>
          <w:numId w:val="1"/>
        </w:numPr>
        <w:ind w:left="2160" w:hanging="360"/>
        <w:rPr>
          <w:sz w:val="28"/>
          <w:szCs w:val="28"/>
          <w:u w:val="none"/>
        </w:rPr>
      </w:pPr>
      <w:r w:rsidDel="00000000" w:rsidR="00000000" w:rsidRPr="00000000">
        <w:rPr>
          <w:sz w:val="28"/>
          <w:szCs w:val="28"/>
          <w:rtl w:val="0"/>
        </w:rPr>
        <w:t xml:space="preserve">Condition 2</w:t>
      </w:r>
    </w:p>
    <w:sdt>
      <w:sdtPr>
        <w:tag w:val="goog_rdk_82"/>
      </w:sdtPr>
      <w:sdtContent>
        <w:p w:rsidR="00000000" w:rsidDel="00000000" w:rsidP="00000000" w:rsidRDefault="00000000" w:rsidRPr="00000000" w14:paraId="0000005B">
          <w:pPr>
            <w:numPr>
              <w:ilvl w:val="3"/>
              <w:numId w:val="1"/>
            </w:numPr>
            <w:ind w:left="2880" w:hanging="360"/>
            <w:rPr>
              <w:sz w:val="28"/>
              <w:szCs w:val="28"/>
              <w:u w:val="none"/>
              <w:rPrChange w:author="RUI YAO" w:id="13" w:date="2024-03-13T05:53:40Z">
                <w:rPr>
                  <w:sz w:val="28"/>
                  <w:szCs w:val="28"/>
                  <w:u w:val="none"/>
                </w:rPr>
              </w:rPrChange>
            </w:rPr>
            <w:pPrChange w:author="RUI YAO" w:id="0" w:date="2024-03-13T05:53:40Z">
              <w:pPr>
                <w:numPr>
                  <w:ilvl w:val="2"/>
                  <w:numId w:val="1"/>
                </w:numPr>
                <w:ind w:left="2160" w:hanging="360"/>
              </w:pPr>
            </w:pPrChange>
          </w:pPr>
          <w:r w:rsidDel="00000000" w:rsidR="00000000" w:rsidRPr="00000000">
            <w:rPr>
              <w:sz w:val="28"/>
              <w:szCs w:val="28"/>
              <w:rtl w:val="0"/>
            </w:rPr>
            <w:t xml:space="preserve">…</w:t>
          </w:r>
          <w:sdt>
            <w:sdtPr>
              <w:tag w:val="goog_rdk_81"/>
            </w:sdtPr>
            <w:sdtContent>
              <w:ins w:author="RUI YAO" w:id="12" w:date="2024-03-13T06:25:55Z">
                <w:r w:rsidDel="00000000" w:rsidR="00000000" w:rsidRPr="00000000">
                  <w:rPr>
                    <w:sz w:val="28"/>
                    <w:szCs w:val="28"/>
                    <w:rtl w:val="0"/>
                  </w:rPr>
                  <w:t xml:space="preserve"> same as above</w:t>
                </w:r>
              </w:ins>
            </w:sdtContent>
          </w:sdt>
          <w:r w:rsidDel="00000000" w:rsidR="00000000" w:rsidRPr="00000000">
            <w:rPr>
              <w:rtl w:val="0"/>
            </w:rPr>
          </w:r>
        </w:p>
      </w:sdtContent>
    </w:sdt>
    <w:p w:rsidR="00000000" w:rsidDel="00000000" w:rsidP="00000000" w:rsidRDefault="00000000" w:rsidRPr="00000000" w14:paraId="0000005C">
      <w:pPr>
        <w:numPr>
          <w:ilvl w:val="1"/>
          <w:numId w:val="1"/>
        </w:numPr>
        <w:ind w:left="1440" w:hanging="360"/>
        <w:rPr>
          <w:sz w:val="28"/>
          <w:szCs w:val="28"/>
        </w:rPr>
      </w:pPr>
      <w:r w:rsidDel="00000000" w:rsidR="00000000" w:rsidRPr="00000000">
        <w:rPr>
          <w:sz w:val="28"/>
          <w:szCs w:val="28"/>
          <w:rtl w:val="0"/>
        </w:rPr>
        <w:t xml:space="preserve">Procedure / Sessions</w:t>
      </w:r>
    </w:p>
    <w:p w:rsidR="00000000" w:rsidDel="00000000" w:rsidP="00000000" w:rsidRDefault="00000000" w:rsidRPr="00000000" w14:paraId="0000005D">
      <w:pPr>
        <w:numPr>
          <w:ilvl w:val="2"/>
          <w:numId w:val="1"/>
        </w:numPr>
        <w:ind w:left="2160" w:hanging="360"/>
        <w:rPr>
          <w:sz w:val="28"/>
          <w:szCs w:val="28"/>
        </w:rPr>
      </w:pPr>
      <w:r w:rsidDel="00000000" w:rsidR="00000000" w:rsidRPr="00000000">
        <w:rPr>
          <w:sz w:val="28"/>
          <w:szCs w:val="28"/>
          <w:rtl w:val="0"/>
        </w:rPr>
        <w:t xml:space="preserve">Session 1</w:t>
      </w:r>
    </w:p>
    <w:p w:rsidR="00000000" w:rsidDel="00000000" w:rsidP="00000000" w:rsidRDefault="00000000" w:rsidRPr="00000000" w14:paraId="0000005E">
      <w:pPr>
        <w:numPr>
          <w:ilvl w:val="2"/>
          <w:numId w:val="1"/>
        </w:numPr>
        <w:ind w:left="2160" w:hanging="360"/>
        <w:rPr>
          <w:sz w:val="28"/>
          <w:szCs w:val="28"/>
        </w:rPr>
      </w:pPr>
      <w:r w:rsidDel="00000000" w:rsidR="00000000" w:rsidRPr="00000000">
        <w:rPr>
          <w:sz w:val="28"/>
          <w:szCs w:val="28"/>
          <w:rtl w:val="0"/>
        </w:rPr>
        <w:t xml:space="preserve">Session 2</w:t>
      </w:r>
    </w:p>
    <w:p w:rsidR="00000000" w:rsidDel="00000000" w:rsidP="00000000" w:rsidRDefault="00000000" w:rsidRPr="00000000" w14:paraId="0000005F">
      <w:pPr>
        <w:numPr>
          <w:ilvl w:val="2"/>
          <w:numId w:val="1"/>
        </w:numPr>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60">
      <w:pPr>
        <w:numPr>
          <w:ilvl w:val="2"/>
          <w:numId w:val="1"/>
        </w:numPr>
        <w:ind w:left="2160" w:hanging="360"/>
        <w:rPr>
          <w:sz w:val="28"/>
          <w:szCs w:val="28"/>
        </w:rPr>
      </w:pPr>
      <w:r w:rsidDel="00000000" w:rsidR="00000000" w:rsidRPr="00000000">
        <w:rPr>
          <w:sz w:val="28"/>
          <w:szCs w:val="28"/>
          <w:rtl w:val="0"/>
        </w:rPr>
        <w:t xml:space="preserve">Session Lasting time and participants’ rest</w:t>
      </w:r>
    </w:p>
    <w:p w:rsidR="00000000" w:rsidDel="00000000" w:rsidP="00000000" w:rsidRDefault="00000000" w:rsidRPr="00000000" w14:paraId="00000061">
      <w:pPr>
        <w:numPr>
          <w:ilvl w:val="0"/>
          <w:numId w:val="1"/>
        </w:numPr>
        <w:ind w:left="720" w:hanging="360"/>
        <w:rPr>
          <w:sz w:val="28"/>
          <w:szCs w:val="28"/>
        </w:rPr>
      </w:pPr>
      <w:r w:rsidDel="00000000" w:rsidR="00000000" w:rsidRPr="00000000">
        <w:rPr>
          <w:sz w:val="28"/>
          <w:szCs w:val="28"/>
          <w:rtl w:val="0"/>
        </w:rPr>
        <w:t xml:space="preserve">Experimental Results</w:t>
      </w:r>
    </w:p>
    <w:p w:rsidR="00000000" w:rsidDel="00000000" w:rsidP="00000000" w:rsidRDefault="00000000" w:rsidRPr="00000000" w14:paraId="00000062">
      <w:pPr>
        <w:numPr>
          <w:ilvl w:val="1"/>
          <w:numId w:val="1"/>
        </w:numPr>
        <w:ind w:left="1440" w:hanging="360"/>
        <w:rPr>
          <w:sz w:val="28"/>
          <w:szCs w:val="28"/>
        </w:rPr>
      </w:pPr>
      <w:r w:rsidDel="00000000" w:rsidR="00000000" w:rsidRPr="00000000">
        <w:rPr>
          <w:sz w:val="28"/>
          <w:szCs w:val="28"/>
          <w:rtl w:val="0"/>
        </w:rPr>
        <w:t xml:space="preserve">Motion Sickness</w:t>
        <w:tab/>
      </w:r>
    </w:p>
    <w:p w:rsidR="00000000" w:rsidDel="00000000" w:rsidP="00000000" w:rsidRDefault="00000000" w:rsidRPr="00000000" w14:paraId="00000063">
      <w:pPr>
        <w:numPr>
          <w:ilvl w:val="1"/>
          <w:numId w:val="1"/>
        </w:numPr>
        <w:ind w:left="1440" w:hanging="360"/>
        <w:rPr>
          <w:sz w:val="28"/>
          <w:szCs w:val="28"/>
        </w:rPr>
      </w:pPr>
      <w:r w:rsidDel="00000000" w:rsidR="00000000" w:rsidRPr="00000000">
        <w:rPr>
          <w:sz w:val="28"/>
          <w:szCs w:val="28"/>
          <w:rtl w:val="0"/>
        </w:rPr>
        <w:t xml:space="preserve">Immersion (Immersed to </w:t>
      </w:r>
      <w:sdt>
        <w:sdtPr>
          <w:tag w:val="goog_rdk_83"/>
        </w:sdtPr>
        <w:sdtContent>
          <w:ins w:author="RUI YAO" w:id="5" w:date="2024-03-13T05:45:58Z">
            <w:r w:rsidDel="00000000" w:rsidR="00000000" w:rsidRPr="00000000">
              <w:rPr>
                <w:sz w:val="28"/>
                <w:szCs w:val="28"/>
                <w:rtl w:val="0"/>
              </w:rPr>
              <w:t xml:space="preserve">MR</w:t>
            </w:r>
          </w:ins>
        </w:sdtContent>
      </w:sdt>
      <w:sdt>
        <w:sdtPr>
          <w:tag w:val="goog_rdk_84"/>
        </w:sdtPr>
        <w:sdtContent>
          <w:del w:author="RUI YAO" w:id="5" w:date="2024-03-13T05:45:58Z">
            <w:r w:rsidDel="00000000" w:rsidR="00000000" w:rsidRPr="00000000">
              <w:rPr>
                <w:sz w:val="28"/>
                <w:szCs w:val="28"/>
                <w:rtl w:val="0"/>
              </w:rPr>
              <w:delText xml:space="preserve">VR</w:delText>
            </w:r>
          </w:del>
        </w:sdtContent>
      </w:sdt>
      <w:r w:rsidDel="00000000" w:rsidR="00000000" w:rsidRPr="00000000">
        <w:rPr>
          <w:sz w:val="28"/>
          <w:szCs w:val="28"/>
          <w:rtl w:val="0"/>
        </w:rPr>
        <w:t xml:space="preserve"> content)</w:t>
      </w:r>
    </w:p>
    <w:p w:rsidR="00000000" w:rsidDel="00000000" w:rsidP="00000000" w:rsidRDefault="00000000" w:rsidRPr="00000000" w14:paraId="00000064">
      <w:pPr>
        <w:numPr>
          <w:ilvl w:val="1"/>
          <w:numId w:val="1"/>
        </w:numPr>
        <w:ind w:left="1440" w:hanging="360"/>
        <w:rPr>
          <w:sz w:val="28"/>
          <w:szCs w:val="28"/>
        </w:rPr>
      </w:pPr>
      <w:r w:rsidDel="00000000" w:rsidR="00000000" w:rsidRPr="00000000">
        <w:rPr>
          <w:sz w:val="28"/>
          <w:szCs w:val="28"/>
          <w:rtl w:val="0"/>
        </w:rPr>
        <w:t xml:space="preserve">Sense of existence in the moving vehicle</w:t>
      </w:r>
    </w:p>
    <w:sdt>
      <w:sdtPr>
        <w:tag w:val="goog_rdk_85"/>
      </w:sdtPr>
      <w:sdtContent>
        <w:p w:rsidR="00000000" w:rsidDel="00000000" w:rsidP="00000000" w:rsidRDefault="00000000" w:rsidRPr="00000000" w14:paraId="00000065">
          <w:pPr>
            <w:numPr>
              <w:ilvl w:val="1"/>
              <w:numId w:val="1"/>
            </w:numPr>
            <w:ind w:left="1440" w:hanging="360"/>
            <w:rPr>
              <w:sz w:val="28"/>
              <w:szCs w:val="28"/>
              <w:rPrChange w:author="RUI YAO" w:id="14" w:date="2024-03-12T02:47:31Z">
                <w:rPr>
                  <w:sz w:val="28"/>
                  <w:szCs w:val="28"/>
                </w:rPr>
              </w:rPrChange>
            </w:rPr>
            <w:pPrChange w:author="RUI YAO" w:id="0" w:date="2024-03-12T02:47:31Z">
              <w:pPr>
                <w:numPr>
                  <w:ilvl w:val="1"/>
                  <w:numId w:val="1"/>
                </w:numPr>
                <w:ind w:left="1440" w:hanging="360"/>
              </w:pPr>
            </w:pPrChange>
          </w:pPr>
          <w:r w:rsidDel="00000000" w:rsidR="00000000" w:rsidRPr="00000000">
            <w:rPr>
              <w:sz w:val="28"/>
              <w:szCs w:val="28"/>
              <w:rtl w:val="0"/>
            </w:rPr>
            <w:t xml:space="preserve">Work Efficiency / In-car office</w:t>
          </w:r>
        </w:p>
      </w:sdtContent>
    </w:sdt>
    <w:sdt>
      <w:sdtPr>
        <w:tag w:val="goog_rdk_86"/>
      </w:sdtPr>
      <w:sdtContent>
        <w:p w:rsidR="00000000" w:rsidDel="00000000" w:rsidP="00000000" w:rsidRDefault="00000000" w:rsidRPr="00000000" w14:paraId="00000066">
          <w:pPr>
            <w:numPr>
              <w:ilvl w:val="1"/>
              <w:numId w:val="1"/>
            </w:numPr>
            <w:ind w:left="1440" w:hanging="360"/>
            <w:rPr>
              <w:sz w:val="28"/>
              <w:szCs w:val="28"/>
              <w:rPrChange w:author="RUI YAO" w:id="15" w:date="2024-03-12T02:48:35Z">
                <w:rPr>
                  <w:sz w:val="28"/>
                  <w:szCs w:val="28"/>
                </w:rPr>
              </w:rPrChange>
            </w:rPr>
            <w:pPrChange w:author="RUI YAO" w:id="0" w:date="2024-03-12T02:48:35Z">
              <w:pPr>
                <w:numPr>
                  <w:ilvl w:val="1"/>
                  <w:numId w:val="1"/>
                </w:numPr>
                <w:ind w:left="1440" w:hanging="360"/>
              </w:pPr>
            </w:pPrChange>
          </w:pPr>
          <w:r w:rsidDel="00000000" w:rsidR="00000000" w:rsidRPr="00000000">
            <w:rPr>
              <w:sz w:val="28"/>
              <w:szCs w:val="28"/>
              <w:rtl w:val="0"/>
            </w:rPr>
            <w:t xml:space="preserve">Others?</w:t>
          </w:r>
        </w:p>
      </w:sdtContent>
    </w:sdt>
    <w:sdt>
      <w:sdtPr>
        <w:tag w:val="goog_rdk_88"/>
      </w:sdtPr>
      <w:sdtContent>
        <w:p w:rsidR="00000000" w:rsidDel="00000000" w:rsidP="00000000" w:rsidRDefault="00000000" w:rsidRPr="00000000" w14:paraId="00000067">
          <w:pPr>
            <w:numPr>
              <w:ilvl w:val="0"/>
              <w:numId w:val="1"/>
            </w:numPr>
            <w:ind w:left="720" w:hanging="360"/>
            <w:rPr>
              <w:ins w:author="RUI YAO" w:id="16" w:date="2024-03-12T02:49:18Z"/>
              <w:sz w:val="28"/>
              <w:szCs w:val="28"/>
              <w:u w:val="none"/>
            </w:rPr>
          </w:pPr>
          <w:r w:rsidDel="00000000" w:rsidR="00000000" w:rsidRPr="00000000">
            <w:rPr>
              <w:sz w:val="28"/>
              <w:szCs w:val="28"/>
              <w:rtl w:val="0"/>
            </w:rPr>
            <w:t xml:space="preserve">Interview Insights / Insights get from Qualitative user data</w:t>
          </w:r>
          <w:sdt>
            <w:sdtPr>
              <w:tag w:val="goog_rdk_87"/>
            </w:sdtPr>
            <w:sdtContent>
              <w:ins w:author="RUI YAO" w:id="16" w:date="2024-03-12T02:49:18Z">
                <w:r w:rsidDel="00000000" w:rsidR="00000000" w:rsidRPr="00000000">
                  <w:rPr>
                    <w:rtl w:val="0"/>
                  </w:rPr>
                </w:r>
              </w:ins>
            </w:sdtContent>
          </w:sdt>
        </w:p>
      </w:sdtContent>
    </w:sdt>
    <w:sdt>
      <w:sdtPr>
        <w:tag w:val="goog_rdk_89"/>
      </w:sdtPr>
      <w:sdtContent>
        <w:p w:rsidR="00000000" w:rsidDel="00000000" w:rsidP="00000000" w:rsidRDefault="00000000" w:rsidRPr="00000000" w14:paraId="00000068">
          <w:pPr>
            <w:numPr>
              <w:ilvl w:val="1"/>
              <w:numId w:val="1"/>
            </w:numPr>
            <w:spacing w:after="0" w:afterAutospacing="0"/>
            <w:ind w:left="1440" w:hanging="360"/>
            <w:rPr>
              <w:sz w:val="28"/>
              <w:szCs w:val="28"/>
              <w:u w:val="none"/>
              <w:rPrChange w:author="RUI YAO" w:id="17" w:date="2024-03-12T02:49:20Z">
                <w:rPr>
                  <w:sz w:val="28"/>
                  <w:szCs w:val="28"/>
                  <w:u w:val="none"/>
                </w:rPr>
              </w:rPrChange>
            </w:rPr>
            <w:pPrChange w:author="RUI YAO" w:id="0" w:date="2024-03-12T02:49:20Z">
              <w:pPr>
                <w:numPr>
                  <w:ilvl w:val="0"/>
                  <w:numId w:val="1"/>
                </w:numPr>
                <w:ind w:left="720" w:hanging="360"/>
              </w:pPr>
            </w:pPrChange>
          </w:pPr>
          <w:r w:rsidDel="00000000" w:rsidR="00000000" w:rsidRPr="00000000">
            <w:rPr>
              <w:rtl w:val="0"/>
            </w:rPr>
          </w:r>
        </w:p>
      </w:sdtContent>
    </w:sdt>
    <w:p w:rsidR="00000000" w:rsidDel="00000000" w:rsidP="00000000" w:rsidRDefault="00000000" w:rsidRPr="00000000" w14:paraId="00000069">
      <w:pPr>
        <w:numPr>
          <w:ilvl w:val="0"/>
          <w:numId w:val="1"/>
        </w:numPr>
        <w:shd w:fill="ffffff" w:val="clear"/>
        <w:spacing w:after="60" w:before="0" w:beforeAutospacing="0" w:line="276" w:lineRule="auto"/>
        <w:ind w:left="720" w:hanging="360"/>
        <w:rPr>
          <w:sz w:val="28"/>
          <w:szCs w:val="28"/>
        </w:rPr>
      </w:pPr>
      <w:r w:rsidDel="00000000" w:rsidR="00000000" w:rsidRPr="00000000">
        <w:rPr>
          <w:color w:val="1f1f1f"/>
          <w:sz w:val="28"/>
          <w:szCs w:val="28"/>
          <w:rtl w:val="0"/>
        </w:rPr>
        <w:t xml:space="preserve">Design guidelines and Best practices for in-car MR development</w:t>
      </w:r>
    </w:p>
    <w:sdt>
      <w:sdtPr>
        <w:tag w:val="goog_rdk_93"/>
      </w:sdtPr>
      <w:sdtContent>
        <w:p w:rsidR="00000000" w:rsidDel="00000000" w:rsidP="00000000" w:rsidRDefault="00000000" w:rsidRPr="00000000" w14:paraId="0000006A">
          <w:pPr>
            <w:shd w:fill="ffffff" w:val="clear"/>
            <w:spacing w:after="60" w:before="60" w:line="276" w:lineRule="auto"/>
            <w:ind w:left="720" w:firstLine="0"/>
            <w:rPr>
              <w:i w:val="1"/>
              <w:color w:val="1f1f1f"/>
              <w:sz w:val="24"/>
              <w:szCs w:val="24"/>
              <w:rPrChange w:author="RUI YAO" w:id="19" w:date="2024-03-13T02:50:07Z">
                <w:rPr>
                  <w:color w:val="1f1f1f"/>
                  <w:sz w:val="28"/>
                  <w:szCs w:val="28"/>
                </w:rPr>
              </w:rPrChange>
            </w:rPr>
          </w:pPr>
          <w:sdt>
            <w:sdtPr>
              <w:tag w:val="goog_rdk_91"/>
            </w:sdtPr>
            <w:sdtContent>
              <w:ins w:author="RUI YAO" w:id="18" w:date="2024-03-13T02:50:07Z">
                <w:r w:rsidDel="00000000" w:rsidR="00000000" w:rsidRPr="00000000">
                  <w:rPr>
                    <w:color w:val="1f1f1f"/>
                    <w:sz w:val="28"/>
                    <w:szCs w:val="28"/>
                    <w:rtl w:val="0"/>
                  </w:rPr>
                  <w:t xml:space="preserve">What can in-car MR app </w:t>
                </w:r>
                <w:r w:rsidDel="00000000" w:rsidR="00000000" w:rsidRPr="00000000">
                  <w:rPr>
                    <w:color w:val="1f1f1f"/>
                    <w:sz w:val="28"/>
                    <w:szCs w:val="28"/>
                    <w:rtl w:val="0"/>
                  </w:rPr>
                  <w:t xml:space="preserve">designers</w:t>
                </w:r>
                <w:r w:rsidDel="00000000" w:rsidR="00000000" w:rsidRPr="00000000">
                  <w:rPr>
                    <w:color w:val="1f1f1f"/>
                    <w:sz w:val="28"/>
                    <w:szCs w:val="28"/>
                    <w:rtl w:val="0"/>
                  </w:rPr>
                  <w:t xml:space="preserve"> learn from this paper to improve their design?</w:t>
                </w:r>
              </w:ins>
            </w:sdtContent>
          </w:sdt>
          <w:sdt>
            <w:sdtPr>
              <w:tag w:val="goog_rdk_92"/>
            </w:sdtPr>
            <w:sdtContent>
              <w:r w:rsidDel="00000000" w:rsidR="00000000" w:rsidRPr="00000000">
                <w:rPr>
                  <w:rtl w:val="0"/>
                </w:rPr>
              </w:r>
            </w:sdtContent>
          </w:sdt>
        </w:p>
      </w:sdtContent>
    </w:sdt>
    <w:p w:rsidR="00000000" w:rsidDel="00000000" w:rsidP="00000000" w:rsidRDefault="00000000" w:rsidRPr="00000000" w14:paraId="0000006B">
      <w:pPr>
        <w:numPr>
          <w:ilvl w:val="1"/>
          <w:numId w:val="1"/>
        </w:numPr>
        <w:shd w:fill="ffffff" w:val="clear"/>
        <w:spacing w:after="0" w:afterAutospacing="0" w:before="60" w:line="276" w:lineRule="auto"/>
        <w:ind w:left="1440" w:hanging="360"/>
        <w:rPr>
          <w:color w:val="1f1f1f"/>
          <w:sz w:val="28"/>
          <w:szCs w:val="28"/>
          <w:u w:val="none"/>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8"/>
          <w:szCs w:val="28"/>
        </w:rPr>
      </w:pPr>
      <w:r w:rsidDel="00000000" w:rsidR="00000000" w:rsidRPr="00000000">
        <w:rPr>
          <w:sz w:val="28"/>
          <w:szCs w:val="28"/>
          <w:rtl w:val="0"/>
        </w:rPr>
        <w:t xml:space="preserve">What kind of real-world information is captured?</w:t>
      </w:r>
    </w:p>
    <w:p w:rsidR="00000000" w:rsidDel="00000000" w:rsidP="00000000" w:rsidRDefault="00000000" w:rsidRPr="00000000" w14:paraId="0000006D">
      <w:pPr>
        <w:numPr>
          <w:ilvl w:val="1"/>
          <w:numId w:val="1"/>
        </w:numPr>
        <w:ind w:left="1440" w:hanging="360"/>
        <w:rPr>
          <w:sz w:val="28"/>
          <w:szCs w:val="28"/>
        </w:rPr>
      </w:pPr>
      <w:r w:rsidDel="00000000" w:rsidR="00000000" w:rsidRPr="00000000">
        <w:rPr>
          <w:sz w:val="28"/>
          <w:szCs w:val="28"/>
          <w:rtl w:val="0"/>
        </w:rPr>
        <w:t xml:space="preserve">Visual</w:t>
      </w:r>
    </w:p>
    <w:p w:rsidR="00000000" w:rsidDel="00000000" w:rsidP="00000000" w:rsidRDefault="00000000" w:rsidRPr="00000000" w14:paraId="0000006E">
      <w:pPr>
        <w:numPr>
          <w:ilvl w:val="2"/>
          <w:numId w:val="1"/>
        </w:numPr>
        <w:ind w:left="2160" w:hanging="360"/>
        <w:rPr>
          <w:sz w:val="28"/>
          <w:szCs w:val="28"/>
        </w:rPr>
      </w:pPr>
      <w:r w:rsidDel="00000000" w:rsidR="00000000" w:rsidRPr="00000000">
        <w:rPr>
          <w:sz w:val="28"/>
          <w:szCs w:val="28"/>
          <w:rtl w:val="0"/>
        </w:rPr>
        <w:t xml:space="preserve">Landscape?</w:t>
      </w:r>
    </w:p>
    <w:p w:rsidR="00000000" w:rsidDel="00000000" w:rsidP="00000000" w:rsidRDefault="00000000" w:rsidRPr="00000000" w14:paraId="0000006F">
      <w:pPr>
        <w:numPr>
          <w:ilvl w:val="2"/>
          <w:numId w:val="1"/>
        </w:numPr>
        <w:ind w:left="2160" w:hanging="360"/>
        <w:rPr>
          <w:sz w:val="28"/>
          <w:szCs w:val="28"/>
        </w:rPr>
      </w:pPr>
      <w:r w:rsidDel="00000000" w:rsidR="00000000" w:rsidRPr="00000000">
        <w:rPr>
          <w:sz w:val="28"/>
          <w:szCs w:val="28"/>
          <w:rtl w:val="0"/>
        </w:rPr>
        <w:t xml:space="preserve">Others?</w:t>
      </w:r>
    </w:p>
    <w:p w:rsidR="00000000" w:rsidDel="00000000" w:rsidP="00000000" w:rsidRDefault="00000000" w:rsidRPr="00000000" w14:paraId="00000070">
      <w:pPr>
        <w:numPr>
          <w:ilvl w:val="1"/>
          <w:numId w:val="1"/>
        </w:numPr>
        <w:ind w:left="1440" w:hanging="360"/>
        <w:rPr>
          <w:sz w:val="28"/>
          <w:szCs w:val="28"/>
        </w:rPr>
      </w:pPr>
      <w:r w:rsidDel="00000000" w:rsidR="00000000" w:rsidRPr="00000000">
        <w:rPr>
          <w:sz w:val="28"/>
          <w:szCs w:val="28"/>
          <w:rtl w:val="0"/>
        </w:rPr>
        <w:t xml:space="preserve">Auditory</w:t>
      </w:r>
    </w:p>
    <w:p w:rsidR="00000000" w:rsidDel="00000000" w:rsidP="00000000" w:rsidRDefault="00000000" w:rsidRPr="00000000" w14:paraId="00000071">
      <w:pPr>
        <w:numPr>
          <w:ilvl w:val="2"/>
          <w:numId w:val="1"/>
        </w:numPr>
        <w:ind w:left="2160" w:hanging="360"/>
        <w:rPr>
          <w:sz w:val="28"/>
          <w:szCs w:val="28"/>
        </w:rPr>
      </w:pPr>
      <w:r w:rsidDel="00000000" w:rsidR="00000000" w:rsidRPr="00000000">
        <w:rPr>
          <w:sz w:val="28"/>
          <w:szCs w:val="28"/>
          <w:rtl w:val="0"/>
        </w:rPr>
        <w:t xml:space="preserve">Engine Sounds?</w:t>
      </w:r>
    </w:p>
    <w:p w:rsidR="00000000" w:rsidDel="00000000" w:rsidP="00000000" w:rsidRDefault="00000000" w:rsidRPr="00000000" w14:paraId="00000072">
      <w:pPr>
        <w:numPr>
          <w:ilvl w:val="2"/>
          <w:numId w:val="1"/>
        </w:numPr>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73">
      <w:pPr>
        <w:numPr>
          <w:ilvl w:val="1"/>
          <w:numId w:val="1"/>
        </w:numPr>
        <w:ind w:left="1440" w:hanging="360"/>
        <w:rPr>
          <w:sz w:val="28"/>
          <w:szCs w:val="28"/>
        </w:rPr>
      </w:pPr>
      <w:r w:rsidDel="00000000" w:rsidR="00000000" w:rsidRPr="00000000">
        <w:rPr>
          <w:sz w:val="28"/>
          <w:szCs w:val="28"/>
          <w:rtl w:val="0"/>
        </w:rPr>
        <w:t xml:space="preserve">Traffic</w:t>
      </w:r>
    </w:p>
    <w:p w:rsidR="00000000" w:rsidDel="00000000" w:rsidP="00000000" w:rsidRDefault="00000000" w:rsidRPr="00000000" w14:paraId="00000074">
      <w:pPr>
        <w:numPr>
          <w:ilvl w:val="2"/>
          <w:numId w:val="1"/>
        </w:numPr>
        <w:ind w:left="2160" w:hanging="360"/>
        <w:rPr>
          <w:sz w:val="28"/>
          <w:szCs w:val="28"/>
        </w:rPr>
      </w:pPr>
      <w:r w:rsidDel="00000000" w:rsidR="00000000" w:rsidRPr="00000000">
        <w:rPr>
          <w:sz w:val="28"/>
          <w:szCs w:val="28"/>
          <w:rtl w:val="0"/>
        </w:rPr>
        <w:t xml:space="preserve">Road Conditions?</w:t>
      </w:r>
    </w:p>
    <w:p w:rsidR="00000000" w:rsidDel="00000000" w:rsidP="00000000" w:rsidRDefault="00000000" w:rsidRPr="00000000" w14:paraId="00000075">
      <w:pPr>
        <w:numPr>
          <w:ilvl w:val="2"/>
          <w:numId w:val="1"/>
        </w:numPr>
        <w:ind w:left="2160" w:hanging="360"/>
        <w:rPr>
          <w:sz w:val="28"/>
          <w:szCs w:val="28"/>
        </w:rPr>
      </w:pPr>
      <w:r w:rsidDel="00000000" w:rsidR="00000000" w:rsidRPr="00000000">
        <w:rPr>
          <w:sz w:val="28"/>
          <w:szCs w:val="28"/>
          <w:rtl w:val="0"/>
        </w:rPr>
        <w:t xml:space="preserve">Traffic Light?</w:t>
      </w:r>
    </w:p>
    <w:p w:rsidR="00000000" w:rsidDel="00000000" w:rsidP="00000000" w:rsidRDefault="00000000" w:rsidRPr="00000000" w14:paraId="00000076">
      <w:pPr>
        <w:numPr>
          <w:ilvl w:val="2"/>
          <w:numId w:val="1"/>
        </w:numPr>
        <w:ind w:left="2160" w:hanging="360"/>
        <w:rPr>
          <w:sz w:val="28"/>
          <w:szCs w:val="28"/>
        </w:rPr>
      </w:pPr>
      <w:r w:rsidDel="00000000" w:rsidR="00000000" w:rsidRPr="00000000">
        <w:rPr>
          <w:sz w:val="28"/>
          <w:szCs w:val="28"/>
          <w:rtl w:val="0"/>
        </w:rPr>
        <w:t xml:space="preserve">Near-by Viehicles?</w:t>
      </w:r>
    </w:p>
    <w:p w:rsidR="00000000" w:rsidDel="00000000" w:rsidP="00000000" w:rsidRDefault="00000000" w:rsidRPr="00000000" w14:paraId="00000077">
      <w:pPr>
        <w:numPr>
          <w:ilvl w:val="2"/>
          <w:numId w:val="1"/>
        </w:numPr>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78">
      <w:pPr>
        <w:numPr>
          <w:ilvl w:val="1"/>
          <w:numId w:val="1"/>
        </w:numPr>
        <w:ind w:left="1440" w:hanging="360"/>
        <w:rPr>
          <w:sz w:val="28"/>
          <w:szCs w:val="28"/>
        </w:rPr>
      </w:pPr>
      <w:r w:rsidDel="00000000" w:rsidR="00000000" w:rsidRPr="00000000">
        <w:rPr>
          <w:sz w:val="28"/>
          <w:szCs w:val="28"/>
          <w:rtl w:val="0"/>
        </w:rPr>
        <w:t xml:space="preserve">Motion of Viehicle</w:t>
      </w:r>
    </w:p>
    <w:p w:rsidR="00000000" w:rsidDel="00000000" w:rsidP="00000000" w:rsidRDefault="00000000" w:rsidRPr="00000000" w14:paraId="00000079">
      <w:pPr>
        <w:numPr>
          <w:ilvl w:val="2"/>
          <w:numId w:val="1"/>
        </w:numPr>
        <w:ind w:left="2160" w:hanging="360"/>
        <w:rPr>
          <w:sz w:val="28"/>
          <w:szCs w:val="28"/>
        </w:rPr>
      </w:pPr>
      <w:r w:rsidDel="00000000" w:rsidR="00000000" w:rsidRPr="00000000">
        <w:rPr>
          <w:sz w:val="28"/>
          <w:szCs w:val="28"/>
          <w:rtl w:val="0"/>
        </w:rPr>
        <w:t xml:space="preserve">Acceleration/Deceleration?</w:t>
      </w:r>
    </w:p>
    <w:p w:rsidR="00000000" w:rsidDel="00000000" w:rsidP="00000000" w:rsidRDefault="00000000" w:rsidRPr="00000000" w14:paraId="0000007A">
      <w:pPr>
        <w:numPr>
          <w:ilvl w:val="2"/>
          <w:numId w:val="1"/>
        </w:numPr>
        <w:ind w:left="2160" w:hanging="360"/>
        <w:rPr>
          <w:sz w:val="28"/>
          <w:szCs w:val="28"/>
        </w:rPr>
      </w:pPr>
      <w:r w:rsidDel="00000000" w:rsidR="00000000" w:rsidRPr="00000000">
        <w:rPr>
          <w:sz w:val="28"/>
          <w:szCs w:val="28"/>
          <w:rtl w:val="0"/>
        </w:rPr>
        <w:t xml:space="preserve">Uphill/Downhill?</w:t>
      </w:r>
    </w:p>
    <w:p w:rsidR="00000000" w:rsidDel="00000000" w:rsidP="00000000" w:rsidRDefault="00000000" w:rsidRPr="00000000" w14:paraId="0000007B">
      <w:pPr>
        <w:numPr>
          <w:ilvl w:val="2"/>
          <w:numId w:val="1"/>
        </w:numPr>
        <w:ind w:left="2160" w:hanging="360"/>
        <w:rPr>
          <w:sz w:val="28"/>
          <w:szCs w:val="28"/>
        </w:rPr>
      </w:pPr>
      <w:r w:rsidDel="00000000" w:rsidR="00000000" w:rsidRPr="00000000">
        <w:rPr>
          <w:sz w:val="28"/>
          <w:szCs w:val="28"/>
          <w:rtl w:val="0"/>
        </w:rPr>
        <w:t xml:space="preserve">Direction?</w:t>
      </w:r>
    </w:p>
    <w:p w:rsidR="00000000" w:rsidDel="00000000" w:rsidP="00000000" w:rsidRDefault="00000000" w:rsidRPr="00000000" w14:paraId="0000007C">
      <w:pPr>
        <w:numPr>
          <w:ilvl w:val="2"/>
          <w:numId w:val="1"/>
        </w:numPr>
        <w:ind w:left="2160" w:hanging="360"/>
        <w:rPr>
          <w:sz w:val="28"/>
          <w:szCs w:val="28"/>
        </w:rPr>
      </w:pPr>
      <w:r w:rsidDel="00000000" w:rsidR="00000000" w:rsidRPr="00000000">
        <w:rPr>
          <w:sz w:val="28"/>
          <w:szCs w:val="28"/>
          <w:rtl w:val="0"/>
        </w:rPr>
        <w:t xml:space="preserve">Bumping?</w:t>
      </w:r>
    </w:p>
    <w:p w:rsidR="00000000" w:rsidDel="00000000" w:rsidP="00000000" w:rsidRDefault="00000000" w:rsidRPr="00000000" w14:paraId="0000007D">
      <w:pPr>
        <w:numPr>
          <w:ilvl w:val="2"/>
          <w:numId w:val="1"/>
        </w:numPr>
        <w:ind w:left="216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7E">
      <w:pPr>
        <w:numPr>
          <w:ilvl w:val="1"/>
          <w:numId w:val="1"/>
        </w:numPr>
        <w:ind w:left="1440" w:hanging="360"/>
        <w:rPr>
          <w:sz w:val="28"/>
          <w:szCs w:val="28"/>
          <w:u w:val="none"/>
        </w:rPr>
      </w:pPr>
      <w:r w:rsidDel="00000000" w:rsidR="00000000" w:rsidRPr="00000000">
        <w:rPr>
          <w:sz w:val="28"/>
          <w:szCs w:val="28"/>
          <w:rtl w:val="0"/>
        </w:rPr>
        <w:t xml:space="preserve">Others?</w:t>
      </w:r>
    </w:p>
    <w:p w:rsidR="00000000" w:rsidDel="00000000" w:rsidP="00000000" w:rsidRDefault="00000000" w:rsidRPr="00000000" w14:paraId="0000007F">
      <w:pPr>
        <w:numPr>
          <w:ilvl w:val="0"/>
          <w:numId w:val="1"/>
        </w:numPr>
        <w:ind w:left="720" w:hanging="360"/>
        <w:rPr>
          <w:sz w:val="28"/>
          <w:szCs w:val="28"/>
        </w:rPr>
      </w:pPr>
      <w:r w:rsidDel="00000000" w:rsidR="00000000" w:rsidRPr="00000000">
        <w:rPr>
          <w:sz w:val="28"/>
          <w:szCs w:val="28"/>
          <w:rtl w:val="0"/>
        </w:rPr>
        <w:t xml:space="preserve">Information Presentation and Transformation </w:t>
      </w:r>
    </w:p>
    <w:p w:rsidR="00000000" w:rsidDel="00000000" w:rsidP="00000000" w:rsidRDefault="00000000" w:rsidRPr="00000000" w14:paraId="00000080">
      <w:pPr>
        <w:numPr>
          <w:ilvl w:val="1"/>
          <w:numId w:val="1"/>
        </w:numPr>
        <w:ind w:left="1440" w:hanging="360"/>
        <w:rPr>
          <w:sz w:val="28"/>
          <w:szCs w:val="28"/>
          <w:u w:val="none"/>
        </w:rPr>
      </w:pPr>
      <w:r w:rsidDel="00000000" w:rsidR="00000000" w:rsidRPr="00000000">
        <w:rPr>
          <w:sz w:val="28"/>
          <w:szCs w:val="28"/>
          <w:rtl w:val="0"/>
        </w:rPr>
        <w:t xml:space="preserve">Please also consider the author’s literature review here. Can refer to Yurou’s coding: </w:t>
      </w:r>
      <w:hyperlink r:id="rId9">
        <w:r w:rsidDel="00000000" w:rsidR="00000000" w:rsidRPr="00000000">
          <w:rPr>
            <w:color w:val="0000ee"/>
            <w:u w:val="single"/>
            <w:shd w:fill="auto" w:val="clear"/>
            <w:rtl w:val="0"/>
          </w:rPr>
          <w:t xml:space="preserve">Qiu, et al., Manipulating the Orientation of Planar 2D Content in VR as an Implicit Visual Cue for Mitigating Passenger Motion Sickness</w:t>
        </w:r>
      </w:hyperlink>
      <w:r w:rsidDel="00000000" w:rsidR="00000000" w:rsidRPr="00000000">
        <w:rPr>
          <w:rtl w:val="0"/>
        </w:rPr>
      </w:r>
    </w:p>
    <w:p w:rsidR="00000000" w:rsidDel="00000000" w:rsidP="00000000" w:rsidRDefault="00000000" w:rsidRPr="00000000" w14:paraId="00000081">
      <w:pPr>
        <w:numPr>
          <w:ilvl w:val="1"/>
          <w:numId w:val="1"/>
        </w:numPr>
        <w:ind w:left="1440" w:hanging="360"/>
        <w:rPr>
          <w:sz w:val="28"/>
          <w:szCs w:val="28"/>
        </w:rPr>
      </w:pPr>
      <w:r w:rsidDel="00000000" w:rsidR="00000000" w:rsidRPr="00000000">
        <w:rPr>
          <w:sz w:val="28"/>
          <w:szCs w:val="28"/>
          <w:rtl w:val="0"/>
        </w:rPr>
        <w:t xml:space="preserve">McGill et al. (2017) incorporated a real-time video stream of the outside world into the peripheral view of their MR content. </w:t>
      </w:r>
    </w:p>
    <w:p w:rsidR="00000000" w:rsidDel="00000000" w:rsidP="00000000" w:rsidRDefault="00000000" w:rsidRPr="00000000" w14:paraId="00000082">
      <w:pPr>
        <w:numPr>
          <w:ilvl w:val="1"/>
          <w:numId w:val="1"/>
        </w:numPr>
        <w:ind w:left="1440" w:hanging="360"/>
        <w:rPr>
          <w:sz w:val="28"/>
          <w:szCs w:val="28"/>
        </w:rPr>
      </w:pPr>
      <w:r w:rsidDel="00000000" w:rsidR="00000000" w:rsidRPr="00000000">
        <w:rPr>
          <w:sz w:val="28"/>
          <w:szCs w:val="28"/>
          <w:rtl w:val="0"/>
        </w:rPr>
        <w:t xml:space="preserve">Cho &amp; Kim (2022) adopted a transparent layer for the driver's perspective, allowing real-world elements to show through while overlaying additional information.</w:t>
      </w:r>
    </w:p>
    <w:p w:rsidR="00000000" w:rsidDel="00000000" w:rsidP="00000000" w:rsidRDefault="00000000" w:rsidRPr="00000000" w14:paraId="00000083">
      <w:pPr>
        <w:numPr>
          <w:ilvl w:val="1"/>
          <w:numId w:val="1"/>
        </w:numPr>
        <w:ind w:left="1440" w:hanging="360"/>
        <w:rPr>
          <w:sz w:val="28"/>
          <w:szCs w:val="28"/>
        </w:rPr>
      </w:pPr>
      <w:r w:rsidDel="00000000" w:rsidR="00000000" w:rsidRPr="00000000">
        <w:rPr>
          <w:sz w:val="28"/>
          <w:szCs w:val="28"/>
          <w:rtl w:val="0"/>
        </w:rPr>
        <w:t xml:space="preserve">In contrast, Sasalovici et al. (2023) opted against transparency, instead directly using the real world as the background and placing their content (a quiz box with a white background) as an upper layer in the central area.</w:t>
      </w:r>
    </w:p>
    <w:p w:rsidR="00000000" w:rsidDel="00000000" w:rsidP="00000000" w:rsidRDefault="00000000" w:rsidRPr="00000000" w14:paraId="00000084">
      <w:pPr>
        <w:numPr>
          <w:ilvl w:val="1"/>
          <w:numId w:val="1"/>
        </w:numPr>
        <w:ind w:left="1440" w:hanging="360"/>
        <w:rPr>
          <w:sz w:val="28"/>
          <w:szCs w:val="28"/>
          <w:u w:val="none"/>
        </w:rPr>
      </w:pPr>
      <w:sdt>
        <w:sdtPr>
          <w:tag w:val="goog_rdk_94"/>
        </w:sdtPr>
        <w:sdtContent>
          <w:r w:rsidDel="00000000" w:rsidR="00000000" w:rsidRPr="00000000">
            <w:rPr>
              <w:rFonts w:ascii="Arial Unicode MS" w:cs="Arial Unicode MS" w:eastAsia="Arial Unicode MS" w:hAnsi="Arial Unicode MS"/>
              <w:sz w:val="28"/>
              <w:szCs w:val="28"/>
              <w:rtl w:val="0"/>
            </w:rPr>
            <w:t xml:space="preserve">Like this ↑</w:t>
          </w:r>
        </w:sdtContent>
      </w:sdt>
    </w:p>
    <w:sdt>
      <w:sdtPr>
        <w:tag w:val="goog_rdk_97"/>
      </w:sdtPr>
      <w:sdtContent>
        <w:p w:rsidR="00000000" w:rsidDel="00000000" w:rsidP="00000000" w:rsidRDefault="00000000" w:rsidRPr="00000000" w14:paraId="00000085">
          <w:pPr>
            <w:numPr>
              <w:ilvl w:val="0"/>
              <w:numId w:val="1"/>
            </w:numPr>
            <w:ind w:left="720" w:hanging="360"/>
            <w:rPr>
              <w:ins w:author="RUI YAO" w:id="20" w:date="2024-03-12T02:25:33Z"/>
              <w:sz w:val="28"/>
              <w:szCs w:val="28"/>
              <w:u w:val="none"/>
            </w:rPr>
          </w:pPr>
          <w:sdt>
            <w:sdtPr>
              <w:tag w:val="goog_rdk_96"/>
            </w:sdtPr>
            <w:sdtContent>
              <w:ins w:author="RUI YAO" w:id="20" w:date="2024-03-12T02:25:33Z">
                <w:r w:rsidDel="00000000" w:rsidR="00000000" w:rsidRPr="00000000">
                  <w:rPr>
                    <w:sz w:val="28"/>
                    <w:szCs w:val="28"/>
                    <w:rtl w:val="0"/>
                  </w:rPr>
                  <w:t xml:space="preserve">What non-MR motion sickness alleviation methods are mentioned in this paper?</w:t>
                </w:r>
              </w:ins>
            </w:sdtContent>
          </w:sdt>
        </w:p>
      </w:sdtContent>
    </w:sdt>
    <w:sdt>
      <w:sdtPr>
        <w:tag w:val="goog_rdk_99"/>
      </w:sdtPr>
      <w:sdtContent>
        <w:p w:rsidR="00000000" w:rsidDel="00000000" w:rsidP="00000000" w:rsidRDefault="00000000" w:rsidRPr="00000000" w14:paraId="00000086">
          <w:pPr>
            <w:ind w:left="720" w:firstLine="0"/>
            <w:rPr>
              <w:ins w:author="RUI YAO" w:id="20" w:date="2024-03-12T02:25:33Z"/>
              <w:sz w:val="28"/>
              <w:szCs w:val="28"/>
            </w:rPr>
          </w:pPr>
          <w:sdt>
            <w:sdtPr>
              <w:tag w:val="goog_rdk_98"/>
            </w:sdtPr>
            <w:sdtContent>
              <w:ins w:author="RUI YAO" w:id="20" w:date="2024-03-12T02:25:33Z">
                <w:r w:rsidDel="00000000" w:rsidR="00000000" w:rsidRPr="00000000">
                  <w:rPr>
                    <w:sz w:val="28"/>
                    <w:szCs w:val="28"/>
                    <w:rtl w:val="0"/>
                  </w:rPr>
                  <w:t xml:space="preserve">Note</w:t>
                </w:r>
                <w:r w:rsidDel="00000000" w:rsidR="00000000" w:rsidRPr="00000000">
                  <w:rPr>
                    <w:sz w:val="28"/>
                    <w:szCs w:val="28"/>
                    <w:rtl w:val="0"/>
                  </w:rPr>
                  <w:t xml:space="preserve">: This part can occur in </w:t>
                </w:r>
                <w:r w:rsidDel="00000000" w:rsidR="00000000" w:rsidRPr="00000000">
                  <w:rPr>
                    <w:sz w:val="28"/>
                    <w:szCs w:val="28"/>
                    <w:rtl w:val="0"/>
                  </w:rPr>
                  <w:t xml:space="preserve">both the literature</w:t>
                </w:r>
                <w:r w:rsidDel="00000000" w:rsidR="00000000" w:rsidRPr="00000000">
                  <w:rPr>
                    <w:sz w:val="28"/>
                    <w:szCs w:val="28"/>
                    <w:rtl w:val="0"/>
                  </w:rPr>
                  <w:t xml:space="preserve"> review section and methodology section, etc.</w:t>
                </w:r>
                <w:r w:rsidDel="00000000" w:rsidR="00000000" w:rsidRPr="00000000">
                  <w:rPr>
                    <w:rtl w:val="0"/>
                  </w:rPr>
                </w:r>
              </w:ins>
            </w:sdtContent>
          </w:sdt>
        </w:p>
      </w:sdtContent>
    </w:sdt>
    <w:sdt>
      <w:sdtPr>
        <w:tag w:val="goog_rdk_101"/>
      </w:sdtPr>
      <w:sdtContent>
        <w:p w:rsidR="00000000" w:rsidDel="00000000" w:rsidP="00000000" w:rsidRDefault="00000000" w:rsidRPr="00000000" w14:paraId="00000087">
          <w:pPr>
            <w:numPr>
              <w:ilvl w:val="1"/>
              <w:numId w:val="1"/>
            </w:numPr>
            <w:ind w:left="1440" w:hanging="360"/>
            <w:rPr>
              <w:ins w:author="RUI YAO" w:id="20" w:date="2024-03-12T02:25:33Z"/>
              <w:sz w:val="28"/>
              <w:szCs w:val="28"/>
              <w:u w:val="none"/>
            </w:rPr>
          </w:pPr>
          <w:sdt>
            <w:sdtPr>
              <w:tag w:val="goog_rdk_100"/>
            </w:sdtPr>
            <w:sdtContent>
              <w:ins w:author="RUI YAO" w:id="20" w:date="2024-03-12T02:25:33Z">
                <w:r w:rsidDel="00000000" w:rsidR="00000000" w:rsidRPr="00000000">
                  <w:rPr>
                    <w:sz w:val="28"/>
                    <w:szCs w:val="28"/>
                    <w:rtl w:val="0"/>
                  </w:rPr>
                  <w:t xml:space="preserve">Minimize lateral oscillations?</w:t>
                </w:r>
              </w:ins>
            </w:sdtContent>
          </w:sdt>
        </w:p>
      </w:sdtContent>
    </w:sdt>
    <w:sdt>
      <w:sdtPr>
        <w:tag w:val="goog_rdk_103"/>
      </w:sdtPr>
      <w:sdtContent>
        <w:p w:rsidR="00000000" w:rsidDel="00000000" w:rsidP="00000000" w:rsidRDefault="00000000" w:rsidRPr="00000000" w14:paraId="00000088">
          <w:pPr>
            <w:numPr>
              <w:ilvl w:val="1"/>
              <w:numId w:val="1"/>
            </w:numPr>
            <w:ind w:left="1440" w:hanging="360"/>
            <w:rPr>
              <w:ins w:author="RUI YAO" w:id="20" w:date="2024-03-12T02:25:33Z"/>
              <w:sz w:val="28"/>
              <w:szCs w:val="28"/>
              <w:u w:val="none"/>
            </w:rPr>
          </w:pPr>
          <w:sdt>
            <w:sdtPr>
              <w:tag w:val="goog_rdk_102"/>
            </w:sdtPr>
            <w:sdtContent>
              <w:ins w:author="RUI YAO" w:id="20" w:date="2024-03-12T02:25:33Z">
                <w:r w:rsidDel="00000000" w:rsidR="00000000" w:rsidRPr="00000000">
                  <w:rPr>
                    <w:sz w:val="28"/>
                    <w:szCs w:val="28"/>
                    <w:rtl w:val="0"/>
                  </w:rPr>
                  <w:t xml:space="preserve">Maintain stability?</w:t>
                </w:r>
              </w:ins>
            </w:sdtContent>
          </w:sdt>
        </w:p>
      </w:sdtContent>
    </w:sdt>
    <w:sdt>
      <w:sdtPr>
        <w:tag w:val="goog_rdk_105"/>
      </w:sdtPr>
      <w:sdtContent>
        <w:p w:rsidR="00000000" w:rsidDel="00000000" w:rsidP="00000000" w:rsidRDefault="00000000" w:rsidRPr="00000000" w14:paraId="00000089">
          <w:pPr>
            <w:numPr>
              <w:ilvl w:val="1"/>
              <w:numId w:val="1"/>
            </w:numPr>
            <w:ind w:left="1440" w:hanging="360"/>
            <w:rPr>
              <w:sz w:val="28"/>
              <w:szCs w:val="28"/>
              <w:u w:val="none"/>
              <w:rPrChange w:author="RUI YAO" w:id="21" w:date="2024-03-12T02:26:26Z">
                <w:rPr>
                  <w:sz w:val="28"/>
                  <w:szCs w:val="28"/>
                  <w:u w:val="none"/>
                </w:rPr>
              </w:rPrChange>
            </w:rPr>
            <w:pPrChange w:author="RUI YAO" w:id="0" w:date="2024-03-12T02:26:26Z">
              <w:pPr>
                <w:numPr>
                  <w:ilvl w:val="0"/>
                  <w:numId w:val="1"/>
                </w:numPr>
                <w:ind w:left="720" w:hanging="360"/>
              </w:pPr>
            </w:pPrChange>
          </w:pPr>
          <w:sdt>
            <w:sdtPr>
              <w:tag w:val="goog_rdk_104"/>
            </w:sdtPr>
            <w:sdtContent>
              <w:ins w:author="RUI YAO" w:id="20" w:date="2024-03-12T02:25:33Z">
                <w:r w:rsidDel="00000000" w:rsidR="00000000" w:rsidRPr="00000000">
                  <w:rPr>
                    <w:sz w:val="28"/>
                    <w:szCs w:val="28"/>
                    <w:rtl w:val="0"/>
                  </w:rPr>
                  <w:t xml:space="preserve">others?</w:t>
                </w:r>
              </w:ins>
            </w:sdtContent>
          </w:sdt>
          <w:r w:rsidDel="00000000" w:rsidR="00000000" w:rsidRPr="00000000">
            <w:rPr>
              <w:rtl w:val="0"/>
            </w:rPr>
          </w:r>
        </w:p>
      </w:sdtContent>
    </w:sdt>
    <w:p w:rsidR="00000000" w:rsidDel="00000000" w:rsidP="00000000" w:rsidRDefault="00000000" w:rsidRPr="00000000" w14:paraId="0000008A">
      <w:pPr>
        <w:numPr>
          <w:ilvl w:val="0"/>
          <w:numId w:val="1"/>
        </w:numPr>
        <w:ind w:left="720" w:hanging="360"/>
        <w:rPr>
          <w:sz w:val="28"/>
          <w:szCs w:val="28"/>
          <w:u w:val="none"/>
        </w:rPr>
      </w:pPr>
      <w:r w:rsidDel="00000000" w:rsidR="00000000" w:rsidRPr="00000000">
        <w:rPr>
          <w:sz w:val="28"/>
          <w:szCs w:val="28"/>
          <w:rtl w:val="0"/>
        </w:rPr>
        <w:t xml:space="preserve">Ethics and social issues and considerations authors mentioned</w:t>
      </w:r>
    </w:p>
    <w:p w:rsidR="00000000" w:rsidDel="00000000" w:rsidP="00000000" w:rsidRDefault="00000000" w:rsidRPr="00000000" w14:paraId="0000008B">
      <w:pPr>
        <w:numPr>
          <w:ilvl w:val="1"/>
          <w:numId w:val="1"/>
        </w:numPr>
        <w:ind w:left="1440" w:hanging="360"/>
        <w:rPr>
          <w:sz w:val="28"/>
          <w:szCs w:val="28"/>
          <w:u w:val="none"/>
        </w:rPr>
      </w:pPr>
      <w:r w:rsidDel="00000000" w:rsidR="00000000" w:rsidRPr="00000000">
        <w:rPr>
          <w:rtl w:val="0"/>
        </w:rPr>
      </w:r>
    </w:p>
    <w:sdt>
      <w:sdtPr>
        <w:tag w:val="goog_rdk_107"/>
      </w:sdtPr>
      <w:sdtContent>
        <w:p w:rsidR="00000000" w:rsidDel="00000000" w:rsidP="00000000" w:rsidRDefault="00000000" w:rsidRPr="00000000" w14:paraId="0000008C">
          <w:pPr>
            <w:numPr>
              <w:ilvl w:val="0"/>
              <w:numId w:val="1"/>
            </w:numPr>
            <w:ind w:left="720" w:hanging="360"/>
            <w:rPr>
              <w:ins w:author="RUI YAO" w:id="22" w:date="2024-03-12T02:56:44Z"/>
              <w:sz w:val="28"/>
              <w:szCs w:val="28"/>
              <w:u w:val="none"/>
            </w:rPr>
          </w:pPr>
          <w:r w:rsidDel="00000000" w:rsidR="00000000" w:rsidRPr="00000000">
            <w:rPr>
              <w:sz w:val="28"/>
              <w:szCs w:val="28"/>
              <w:rtl w:val="0"/>
            </w:rPr>
            <w:t xml:space="preserve">Authors suggested future works</w:t>
          </w:r>
          <w:sdt>
            <w:sdtPr>
              <w:tag w:val="goog_rdk_106"/>
            </w:sdtPr>
            <w:sdtContent>
              <w:ins w:author="RUI YAO" w:id="22" w:date="2024-03-12T02:56:44Z">
                <w:r w:rsidDel="00000000" w:rsidR="00000000" w:rsidRPr="00000000">
                  <w:rPr>
                    <w:rtl w:val="0"/>
                  </w:rPr>
                </w:r>
              </w:ins>
            </w:sdtContent>
          </w:sdt>
        </w:p>
      </w:sdtContent>
    </w:sdt>
    <w:sdt>
      <w:sdtPr>
        <w:tag w:val="goog_rdk_108"/>
      </w:sdtPr>
      <w:sdtContent>
        <w:p w:rsidR="00000000" w:rsidDel="00000000" w:rsidP="00000000" w:rsidRDefault="00000000" w:rsidRPr="00000000" w14:paraId="0000008D">
          <w:pPr>
            <w:numPr>
              <w:ilvl w:val="1"/>
              <w:numId w:val="1"/>
            </w:numPr>
            <w:ind w:left="1440" w:hanging="360"/>
            <w:rPr>
              <w:sz w:val="28"/>
              <w:szCs w:val="28"/>
              <w:u w:val="none"/>
              <w:rPrChange w:author="RUI YAO" w:id="23" w:date="2024-03-12T02:56:46Z">
                <w:rPr>
                  <w:sz w:val="28"/>
                  <w:szCs w:val="28"/>
                  <w:u w:val="none"/>
                </w:rPr>
              </w:rPrChange>
            </w:rPr>
            <w:pPrChange w:author="RUI YAO" w:id="0" w:date="2024-03-12T02:56:46Z">
              <w:pPr>
                <w:numPr>
                  <w:ilvl w:val="0"/>
                  <w:numId w:val="1"/>
                </w:numPr>
                <w:ind w:left="720" w:hanging="360"/>
              </w:pPr>
            </w:pPrChange>
          </w:pPr>
          <w:r w:rsidDel="00000000" w:rsidR="00000000" w:rsidRPr="00000000">
            <w:rPr>
              <w:rtl w:val="0"/>
            </w:rPr>
          </w:r>
        </w:p>
      </w:sdtContent>
    </w:sdt>
    <w:sdt>
      <w:sdtPr>
        <w:tag w:val="goog_rdk_111"/>
      </w:sdtPr>
      <w:sdtContent>
        <w:p w:rsidR="00000000" w:rsidDel="00000000" w:rsidP="00000000" w:rsidRDefault="00000000" w:rsidRPr="00000000" w14:paraId="0000008E">
          <w:pPr>
            <w:numPr>
              <w:ilvl w:val="0"/>
              <w:numId w:val="1"/>
            </w:numPr>
            <w:ind w:left="720" w:hanging="360"/>
            <w:rPr>
              <w:ins w:author="RUI YAO" w:id="24" w:date="2024-03-12T02:56:40Z"/>
              <w:sz w:val="28"/>
              <w:szCs w:val="28"/>
            </w:rPr>
          </w:pPr>
          <w:sdt>
            <w:sdtPr>
              <w:tag w:val="goog_rdk_110"/>
            </w:sdtPr>
            <w:sdtContent>
              <w:ins w:author="RUI YAO" w:id="24" w:date="2024-03-12T02:56:40Z">
                <w:r w:rsidDel="00000000" w:rsidR="00000000" w:rsidRPr="00000000">
                  <w:rPr>
                    <w:sz w:val="28"/>
                    <w:szCs w:val="28"/>
                    <w:rtl w:val="0"/>
                  </w:rPr>
                  <w:t xml:space="preserve">Authors claimed Limitations of this work</w:t>
                </w:r>
              </w:ins>
            </w:sdtContent>
          </w:sdt>
        </w:p>
      </w:sdtContent>
    </w:sdt>
    <w:sdt>
      <w:sdtPr>
        <w:tag w:val="goog_rdk_112"/>
      </w:sdtPr>
      <w:sdtContent>
        <w:p w:rsidR="00000000" w:rsidDel="00000000" w:rsidP="00000000" w:rsidRDefault="00000000" w:rsidRPr="00000000" w14:paraId="0000008F">
          <w:pPr>
            <w:numPr>
              <w:ilvl w:val="1"/>
              <w:numId w:val="1"/>
            </w:numPr>
            <w:ind w:left="1440" w:hanging="360"/>
            <w:rPr>
              <w:sz w:val="28"/>
              <w:szCs w:val="28"/>
              <w:u w:val="none"/>
              <w:rPrChange w:author="RUI YAO" w:id="25" w:date="2024-03-12T02:56:40Z">
                <w:rPr>
                  <w:sz w:val="28"/>
                  <w:szCs w:val="28"/>
                  <w:u w:val="none"/>
                </w:rPr>
              </w:rPrChange>
            </w:rPr>
            <w:pPrChange w:author="RUI YAO" w:id="0" w:date="2024-03-12T02:56:40Z">
              <w:pPr>
                <w:numPr>
                  <w:ilvl w:val="0"/>
                  <w:numId w:val="1"/>
                </w:numPr>
                <w:ind w:left="720" w:hanging="360"/>
              </w:pPr>
            </w:pPrChange>
          </w:pPr>
          <w:r w:rsidDel="00000000" w:rsidR="00000000" w:rsidRPr="00000000">
            <w:rPr>
              <w:rtl w:val="0"/>
            </w:rPr>
          </w:r>
        </w:p>
      </w:sdtContent>
    </w:sdt>
    <w:p w:rsidR="00000000" w:rsidDel="00000000" w:rsidP="00000000" w:rsidRDefault="00000000" w:rsidRPr="00000000" w14:paraId="00000090">
      <w:pPr>
        <w:numPr>
          <w:ilvl w:val="0"/>
          <w:numId w:val="1"/>
        </w:numPr>
        <w:ind w:left="720" w:hanging="360"/>
        <w:rPr>
          <w:sz w:val="28"/>
          <w:szCs w:val="28"/>
          <w:u w:val="none"/>
        </w:rPr>
      </w:pPr>
      <w:r w:rsidDel="00000000" w:rsidR="00000000" w:rsidRPr="00000000">
        <w:rPr>
          <w:sz w:val="28"/>
          <w:szCs w:val="28"/>
          <w:rtl w:val="0"/>
        </w:rPr>
        <w:t xml:space="preserve">Other interesting discussion and insights (if any)</w:t>
      </w:r>
    </w:p>
    <w:p w:rsidR="00000000" w:rsidDel="00000000" w:rsidP="00000000" w:rsidRDefault="00000000" w:rsidRPr="00000000" w14:paraId="00000091">
      <w:pPr>
        <w:numPr>
          <w:ilvl w:val="1"/>
          <w:numId w:val="1"/>
        </w:numPr>
        <w:ind w:left="1440" w:hanging="360"/>
        <w:rPr>
          <w:sz w:val="28"/>
          <w:szCs w:val="28"/>
          <w:u w:val="none"/>
        </w:rPr>
      </w:pPr>
      <w:r w:rsidDel="00000000" w:rsidR="00000000" w:rsidRPr="00000000">
        <w:rPr>
          <w:rtl w:val="0"/>
        </w:rPr>
      </w:r>
    </w:p>
    <w:p w:rsidR="00000000" w:rsidDel="00000000" w:rsidP="00000000" w:rsidRDefault="00000000" w:rsidRPr="00000000" w14:paraId="00000092">
      <w:pPr>
        <w:numPr>
          <w:ilvl w:val="0"/>
          <w:numId w:val="1"/>
        </w:numPr>
        <w:ind w:left="720" w:hanging="360"/>
        <w:rPr>
          <w:sz w:val="28"/>
          <w:szCs w:val="28"/>
          <w:u w:val="none"/>
        </w:rPr>
      </w:pPr>
      <w:r w:rsidDel="00000000" w:rsidR="00000000" w:rsidRPr="00000000">
        <w:rPr>
          <w:sz w:val="28"/>
          <w:szCs w:val="28"/>
          <w:rtl w:val="0"/>
        </w:rPr>
        <w:t xml:space="preserve">Sundry items</w:t>
      </w:r>
    </w:p>
    <w:p w:rsidR="00000000" w:rsidDel="00000000" w:rsidP="00000000" w:rsidRDefault="00000000" w:rsidRPr="00000000" w14:paraId="00000093">
      <w:pPr>
        <w:numPr>
          <w:ilvl w:val="1"/>
          <w:numId w:val="1"/>
        </w:numPr>
        <w:ind w:left="1440" w:hanging="360"/>
        <w:rPr>
          <w:sz w:val="28"/>
          <w:szCs w:val="28"/>
          <w:u w:val="none"/>
        </w:rPr>
      </w:pPr>
      <w:r w:rsidDel="00000000" w:rsidR="00000000" w:rsidRPr="00000000">
        <w:rPr>
          <w:sz w:val="28"/>
          <w:szCs w:val="28"/>
          <w:rtl w:val="0"/>
        </w:rPr>
        <w:t xml:space="preserve">In response to the guideline: “</w:t>
      </w:r>
      <w:r w:rsidDel="00000000" w:rsidR="00000000" w:rsidRPr="00000000">
        <w:rPr>
          <w:color w:val="4a86e8"/>
          <w:sz w:val="28"/>
          <w:szCs w:val="28"/>
          <w:rtl w:val="0"/>
        </w:rPr>
        <w:t xml:space="preserve">Emphasize quality even during low fidelity prototyping to shield users from poorly rendered content effects (Parades et al. 2018)</w:t>
      </w:r>
      <w:r w:rsidDel="00000000" w:rsidR="00000000" w:rsidRPr="00000000">
        <w:rPr>
          <w:sz w:val="28"/>
          <w:szCs w:val="28"/>
          <w:rtl w:val="0"/>
        </w:rPr>
        <w:t xml:space="preserve">”</w:t>
      </w:r>
    </w:p>
    <w:p w:rsidR="00000000" w:rsidDel="00000000" w:rsidP="00000000" w:rsidRDefault="00000000" w:rsidRPr="00000000" w14:paraId="00000094">
      <w:pPr>
        <w:numPr>
          <w:ilvl w:val="2"/>
          <w:numId w:val="1"/>
        </w:numPr>
        <w:ind w:left="2160" w:hanging="360"/>
        <w:rPr>
          <w:sz w:val="28"/>
          <w:szCs w:val="28"/>
          <w:u w:val="none"/>
        </w:rPr>
      </w:pPr>
      <w:r w:rsidDel="00000000" w:rsidR="00000000" w:rsidRPr="00000000">
        <w:rPr>
          <w:sz w:val="28"/>
          <w:szCs w:val="28"/>
          <w:rtl w:val="0"/>
        </w:rPr>
        <w:t xml:space="preserve">Did authors talk about quality issues in this paper?</w:t>
      </w:r>
    </w:p>
    <w:p w:rsidR="00000000" w:rsidDel="00000000" w:rsidP="00000000" w:rsidRDefault="00000000" w:rsidRPr="00000000" w14:paraId="00000095">
      <w:pPr>
        <w:numPr>
          <w:ilvl w:val="3"/>
          <w:numId w:val="1"/>
        </w:numPr>
        <w:ind w:left="2880" w:hanging="360"/>
        <w:rPr>
          <w:sz w:val="28"/>
          <w:szCs w:val="28"/>
          <w:u w:val="none"/>
        </w:rPr>
      </w:pPr>
      <w:r w:rsidDel="00000000" w:rsidR="00000000" w:rsidRPr="00000000">
        <w:rPr>
          <w:sz w:val="28"/>
          <w:szCs w:val="28"/>
          <w:rtl w:val="0"/>
        </w:rPr>
        <w:t xml:space="preserve">If so, what kind of settings are reported to be low quality by the authors?</w:t>
      </w:r>
    </w:p>
    <w:p w:rsidR="00000000" w:rsidDel="00000000" w:rsidP="00000000" w:rsidRDefault="00000000" w:rsidRPr="00000000" w14:paraId="00000096">
      <w:pPr>
        <w:numPr>
          <w:ilvl w:val="3"/>
          <w:numId w:val="1"/>
        </w:numPr>
        <w:ind w:left="2880" w:hanging="360"/>
        <w:rPr>
          <w:sz w:val="28"/>
          <w:szCs w:val="28"/>
          <w:u w:val="none"/>
        </w:rPr>
      </w:pPr>
      <w:r w:rsidDel="00000000" w:rsidR="00000000" w:rsidRPr="00000000">
        <w:rPr>
          <w:sz w:val="28"/>
          <w:szCs w:val="28"/>
          <w:rtl w:val="0"/>
        </w:rPr>
        <w:t xml:space="preserve">or: How did this paper successfully overcome the quality problem?</w:t>
      </w:r>
      <w:r w:rsidDel="00000000" w:rsidR="00000000" w:rsidRPr="00000000">
        <w:rPr>
          <w:rtl w:val="0"/>
        </w:rPr>
      </w:r>
    </w:p>
    <w:sectPr>
      <w:pgSz w:h="16834" w:w="11909" w:orient="portrait"/>
      <w:pgMar w:bottom="1440" w:top="1417.3228346456694"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I YAO" w:id="1" w:date="2024-03-13T05:58:0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the game in paper carVR</w:t>
      </w:r>
    </w:p>
  </w:comment>
  <w:comment w:author="RUI YAO" w:id="2" w:date="2024-03-13T06:07:53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motion means "the feeling of moving forward" in MR content. for rotation please go to the one below.</w:t>
      </w:r>
    </w:p>
  </w:comment>
  <w:comment w:author="RUI YAO" w:id="0" w:date="2024-03-13T05:56:5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math task</w:t>
      </w:r>
    </w:p>
  </w:comment>
  <w:comment w:author="RUI YAO" w:id="3" w:date="2024-03-13T06:23:51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2D movie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7" w15:done="0"/>
  <w15:commentEx w15:paraId="00000098" w15:paraIdParent="00000097" w15:done="0"/>
  <w15:commentEx w15:paraId="00000099" w15:done="0"/>
  <w15:commentEx w15:paraId="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haJtBQdvngjBcel5ELYTUkbBT1TzUmD0WixRegXLBCA/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OXYyrSjSUW8yE0VO9juLrV5ig==">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
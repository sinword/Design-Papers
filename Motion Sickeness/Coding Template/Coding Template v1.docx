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  <w:shd w:fill="ea9999" w:val="clear"/>
        </w:rPr>
      </w:pPr>
      <w:r w:rsidDel="00000000" w:rsidR="00000000" w:rsidRPr="00000000">
        <w:rPr>
          <w:sz w:val="32"/>
          <w:szCs w:val="32"/>
          <w:shd w:fill="ea9999" w:val="clear"/>
          <w:rtl w:val="0"/>
        </w:rPr>
        <w:t xml:space="preserve">Please leave it blank if not applicable and add if necessary.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  <w:shd w:fill="ea9999" w:val="clear"/>
        </w:rPr>
      </w:pPr>
      <w:r w:rsidDel="00000000" w:rsidR="00000000" w:rsidRPr="00000000">
        <w:rPr>
          <w:sz w:val="32"/>
          <w:szCs w:val="32"/>
          <w:shd w:fill="ea9999" w:val="clear"/>
          <w:rtl w:val="0"/>
        </w:rPr>
        <w:t xml:space="preserve">Please do not rely on chatgpt, as it has been found to produce false but difficult to distinguish errors under this task.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  <w:shd w:fill="ea9999" w:val="clear"/>
        </w:rPr>
      </w:pPr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Please save the paper pdf into this folder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paper collection</w:t>
        </w:r>
      </w:hyperlink>
      <w:r w:rsidDel="00000000" w:rsidR="00000000" w:rsidRPr="00000000">
        <w:rPr>
          <w:sz w:val="30"/>
          <w:szCs w:val="30"/>
          <w:shd w:fill="ea9999" w:val="clear"/>
          <w:rtl w:val="0"/>
        </w:rPr>
        <w:t xml:space="preserve"> for easy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ind w:left="72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1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What application?</w:t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8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3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Entertainment</w:t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9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5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In-car office</w:t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A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7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Reduce car-induced motion sickness. (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Compared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 to only-car baseline, 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wearing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 OHMD can 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decrease motion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 sickness.)</w:t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9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Reduce car&amp;MR induced motion sickness (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Compared to only-car baseline, wearing OHMD may still increase motion sickness; but compared to original in-car MR condition, the proposed methods (like 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peripheral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 hints) help to reduce motion sickness</w:t>
                </w:r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)</w:t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C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11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No specific real-world applications.</w:t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D">
          <w:pPr>
            <w:numPr>
              <w:ilvl w:val="1"/>
              <w:numId w:val="1"/>
            </w:numPr>
            <w:ind w:left="1440" w:hanging="360"/>
            <w:rPr>
              <w:ins w:author="RUI YAO" w:id="0" w:date="2024-02-27T06:35:21Z"/>
              <w:sz w:val="28"/>
              <w:szCs w:val="28"/>
              <w:u w:val="none"/>
            </w:rPr>
          </w:pPr>
          <w:sdt>
            <w:sdtPr>
              <w:tag w:val="goog_rdk_13"/>
            </w:sdtPr>
            <w:sdtContent>
              <w:ins w:author="RUI YAO" w:id="0" w:date="2024-02-27T06:35:21Z">
                <w:r w:rsidDel="00000000" w:rsidR="00000000" w:rsidRPr="00000000">
                  <w:rPr>
                    <w:sz w:val="32"/>
                    <w:szCs w:val="32"/>
                    <w:shd w:fill="ea9999" w:val="clear"/>
                    <w:rtl w:val="0"/>
                  </w:rPr>
                  <w:t xml:space="preserve">Others?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sdt>
        <w:sdtPr>
          <w:tag w:val="goog_rdk_15"/>
        </w:sdtPr>
        <w:sdtContent>
          <w:ins w:author="RUI YAO" w:id="0" w:date="2024-02-27T06:35:21Z">
            <w:r w:rsidDel="00000000" w:rsidR="00000000" w:rsidRPr="00000000">
              <w:rPr>
                <w:sz w:val="32"/>
                <w:szCs w:val="32"/>
                <w:shd w:fill="ea9999" w:val="clear"/>
                <w:rtl w:val="0"/>
              </w:rPr>
              <w:t xml:space="preserve">User Experience</w:t>
            </w:r>
          </w:ins>
        </w:sdtContent>
      </w:sdt>
      <w:sdt>
        <w:sdtPr>
          <w:tag w:val="goog_rdk_16"/>
        </w:sdtPr>
        <w:sdtContent>
          <w:del w:author="RUI YAO" w:id="0" w:date="2024-02-27T06:35:21Z">
            <w:r w:rsidDel="00000000" w:rsidR="00000000" w:rsidRPr="00000000">
              <w:rPr>
                <w:sz w:val="28"/>
                <w:szCs w:val="28"/>
                <w:rtl w:val="0"/>
              </w:rPr>
              <w:delText xml:space="preserve">Research Highlights</w:delText>
            </w:r>
          </w:del>
        </w:sdtContent>
      </w:sdt>
      <w:r w:rsidDel="00000000" w:rsidR="00000000" w:rsidRPr="00000000">
        <w:rPr>
          <w:sz w:val="28"/>
          <w:szCs w:val="28"/>
          <w:rtl w:val="0"/>
        </w:rPr>
        <w:t xml:space="preserve"> </w:t>
      </w:r>
    </w:p>
    <w:sdt>
      <w:sdtPr>
        <w:tag w:val="goog_rdk_18"/>
      </w:sdtPr>
      <w:sdtContent>
        <w:p w:rsidR="00000000" w:rsidDel="00000000" w:rsidP="00000000" w:rsidRDefault="00000000" w:rsidRPr="00000000" w14:paraId="0000000F">
          <w:pPr>
            <w:numPr>
              <w:ilvl w:val="1"/>
              <w:numId w:val="1"/>
            </w:numPr>
            <w:ind w:left="1440" w:hanging="360"/>
            <w:rPr>
              <w:ins w:author="Shih-Yu Ma (馬世宇)" w:id="1" w:date="2024-02-22T05:58:49Z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Motion Sickness</w:t>
          </w:r>
          <w:sdt>
            <w:sdtPr>
              <w:tag w:val="goog_rdk_17"/>
            </w:sdtPr>
            <w:sdtContent>
              <w:ins w:author="Shih-Yu Ma (馬世宇)" w:id="1" w:date="2024-02-22T05:58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0">
          <w:pPr>
            <w:numPr>
              <w:ilvl w:val="2"/>
              <w:numId w:val="1"/>
            </w:numPr>
            <w:ind w:left="2160" w:hanging="360"/>
            <w:rPr>
              <w:ins w:author="Shih-Yu Ma (馬世宇)" w:id="1" w:date="2024-02-22T05:58:49Z"/>
              <w:sz w:val="28"/>
              <w:szCs w:val="28"/>
            </w:rPr>
          </w:pPr>
          <w:sdt>
            <w:sdtPr>
              <w:tag w:val="goog_rdk_19"/>
            </w:sdtPr>
            <w:sdtContent>
              <w:ins w:author="Shih-Yu Ma (馬世宇)" w:id="1" w:date="2024-02-22T05:58:49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Reducing mismatch</w:t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1">
          <w:pPr>
            <w:numPr>
              <w:ilvl w:val="3"/>
              <w:numId w:val="1"/>
            </w:numPr>
            <w:ind w:left="2880" w:hanging="360"/>
            <w:rPr>
              <w:ins w:author="Shih-Yu Ma (馬世宇)" w:id="1" w:date="2024-02-22T05:58:49Z"/>
              <w:sz w:val="28"/>
              <w:szCs w:val="28"/>
            </w:rPr>
          </w:pPr>
          <w:sdt>
            <w:sdtPr>
              <w:tag w:val="goog_rdk_21"/>
            </w:sdtPr>
            <w:sdtContent>
              <w:ins w:author="Shih-Yu Ma (馬世宇)" w:id="1" w:date="2024-02-22T05:58:49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Vestibular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compensation</w:t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2">
          <w:pPr>
            <w:numPr>
              <w:ilvl w:val="3"/>
              <w:numId w:val="1"/>
            </w:numPr>
            <w:ind w:left="2880" w:hanging="360"/>
            <w:rPr>
              <w:ins w:author="Shih-Yu Ma (馬世宇)" w:id="2" w:date="2024-02-22T06:01:32Z"/>
              <w:sz w:val="28"/>
              <w:szCs w:val="28"/>
            </w:rPr>
          </w:pPr>
          <w:sdt>
            <w:sdtPr>
              <w:tag w:val="goog_rdk_23"/>
            </w:sdtPr>
            <w:sdtContent>
              <w:ins w:author="Shih-Yu Ma (馬世宇)" w:id="1" w:date="2024-02-22T05:58:49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V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isual compensation</w:t>
                </w:r>
              </w:ins>
            </w:sdtContent>
          </w:sdt>
          <w:sdt>
            <w:sdtPr>
              <w:tag w:val="goog_rdk_24"/>
            </w:sdtPr>
            <w:sdtContent>
              <w:del w:author="Shih-Yu Ma (馬世宇)" w:id="1" w:date="2024-02-22T05:58:49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ab/>
                </w:r>
              </w:del>
            </w:sdtContent>
          </w:sdt>
          <w:sdt>
            <w:sdtPr>
              <w:tag w:val="goog_rdk_25"/>
            </w:sdtPr>
            <w:sdtContent>
              <w:ins w:author="Shih-Yu Ma (馬世宇)" w:id="2" w:date="2024-02-22T06:0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3">
          <w:pPr>
            <w:numPr>
              <w:ilvl w:val="3"/>
              <w:numId w:val="1"/>
            </w:numPr>
            <w:ind w:left="2880" w:hanging="360"/>
            <w:rPr>
              <w:ins w:author="Shih-Yu Ma (馬世宇)" w:id="2" w:date="2024-02-22T06:01:32Z"/>
              <w:sz w:val="28"/>
              <w:szCs w:val="28"/>
            </w:rPr>
          </w:pPr>
          <w:sdt>
            <w:sdtPr>
              <w:tag w:val="goog_rdk_27"/>
            </w:sdtPr>
            <w:sdtContent>
              <w:ins w:author="Shih-Yu Ma (馬世宇)" w:id="2" w:date="2024-02-22T06:01:32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uditory compensation</w:t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4">
          <w:pPr>
            <w:numPr>
              <w:ilvl w:val="2"/>
              <w:numId w:val="1"/>
            </w:numPr>
            <w:ind w:left="2160" w:hanging="360"/>
            <w:rPr>
              <w:ins w:author="Shih-Yu Ma (馬世宇)" w:id="2" w:date="2024-02-22T06:01:32Z"/>
              <w:sz w:val="28"/>
              <w:szCs w:val="28"/>
            </w:rPr>
          </w:pPr>
          <w:sdt>
            <w:sdtPr>
              <w:tag w:val="goog_rdk_29"/>
            </w:sdtPr>
            <w:sdtContent>
              <w:ins w:author="Shih-Yu Ma (馬世宇)" w:id="2" w:date="2024-02-22T06:01:32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Sense of anticipation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5">
          <w:pPr>
            <w:numPr>
              <w:ilvl w:val="2"/>
              <w:numId w:val="1"/>
            </w:numPr>
            <w:ind w:left="2160" w:hanging="360"/>
            <w:rPr>
              <w:ins w:author="Shih-Yu Ma (馬世宇)" w:id="2" w:date="2024-02-22T06:01:32Z"/>
              <w:sz w:val="28"/>
              <w:szCs w:val="28"/>
            </w:rPr>
          </w:pPr>
          <w:sdt>
            <w:sdtPr>
              <w:tag w:val="goog_rdk_31"/>
            </w:sdtPr>
            <w:sdtContent>
              <w:ins w:author="Shih-Yu Ma (馬世宇)" w:id="2" w:date="2024-02-22T06:01:32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Attention shifting</w:t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6">
          <w:pPr>
            <w:numPr>
              <w:ilvl w:val="2"/>
              <w:numId w:val="1"/>
            </w:numPr>
            <w:ind w:left="2160" w:hanging="360"/>
            <w:rPr>
              <w:sz w:val="28"/>
              <w:szCs w:val="28"/>
              <w:rPrChange w:author="Shih-Yu Ma (馬世宇)" w:id="3" w:date="2024-02-22T05:58:50Z">
                <w:rPr>
                  <w:sz w:val="28"/>
                  <w:szCs w:val="28"/>
                </w:rPr>
              </w:rPrChange>
            </w:rPr>
            <w:pPrChange w:author="Shih-Yu Ma (馬世宇)" w:id="0" w:date="2024-02-22T05:58:50Z">
              <w:pPr>
                <w:numPr>
                  <w:ilvl w:val="1"/>
                  <w:numId w:val="1"/>
                </w:numPr>
                <w:ind w:left="1440" w:hanging="360"/>
              </w:pPr>
            </w:pPrChange>
          </w:pPr>
          <w:sdt>
            <w:sdtPr>
              <w:tag w:val="goog_rdk_33"/>
            </w:sdtPr>
            <w:sdtContent>
              <w:ins w:author="Shih-Yu Ma (馬世宇)" w:id="2" w:date="2024-02-22T06:01:32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others?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Immersion (Immersed to VR content)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Sense of existence in the moving vehicle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Efficiency </w:t>
      </w:r>
      <w:sdt>
        <w:sdtPr>
          <w:tag w:val="goog_rdk_35"/>
        </w:sdtPr>
        <w:sdtContent>
          <w:del w:author="RUI YAO" w:id="4" w:date="2024-02-27T06:39:44Z">
            <w:r w:rsidDel="00000000" w:rsidR="00000000" w:rsidRPr="00000000">
              <w:rPr>
                <w:sz w:val="28"/>
                <w:szCs w:val="28"/>
                <w:rtl w:val="0"/>
              </w:rPr>
              <w:delText xml:space="preserve">/ In-car office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Mehod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Within Subjects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Between Subjects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Participants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 conditions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 Distribution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Independent Variables and Conditions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Dependent Variable and Measurement (what tools are used for collecting user data?)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Motion Sickness: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SSQ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color w:val="111111"/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MSAQ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before="0" w:beforeAutospacing="0" w:line="276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Immersion (Immersed to VR 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="276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IPQ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before="0" w:beforeAutospacing="0" w:line="276" w:lineRule="auto"/>
        <w:ind w:left="2880" w:hanging="360"/>
        <w:rPr>
          <w:color w:val="111111"/>
          <w:sz w:val="28"/>
          <w:szCs w:val="28"/>
          <w:u w:val="none"/>
        </w:rPr>
      </w:pPr>
      <w:r w:rsidDel="00000000" w:rsidR="00000000" w:rsidRPr="00000000">
        <w:rPr>
          <w:color w:val="111111"/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color w:val="11111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Sense of existence in the moving vehicle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Efficiency / In-car office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76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NASA-TLX (Workload)</w:t>
      </w:r>
    </w:p>
    <w:sdt>
      <w:sdtPr>
        <w:tag w:val="goog_rdk_37"/>
      </w:sdtPr>
      <w:sdtContent>
        <w:p w:rsidR="00000000" w:rsidDel="00000000" w:rsidP="00000000" w:rsidRDefault="00000000" w:rsidRPr="00000000" w14:paraId="00000031">
          <w:pPr>
            <w:numPr>
              <w:ilvl w:val="3"/>
              <w:numId w:val="1"/>
            </w:numPr>
            <w:spacing w:line="276" w:lineRule="auto"/>
            <w:ind w:left="2880" w:hanging="360"/>
            <w:rPr>
              <w:ins w:author="RUI YAO" w:id="5" w:date="2024-02-27T06:40:13Z"/>
              <w:sz w:val="28"/>
              <w:szCs w:val="28"/>
              <w:u w:val="no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others?</w:t>
          </w:r>
          <w:sdt>
            <w:sdtPr>
              <w:tag w:val="goog_rdk_36"/>
            </w:sdtPr>
            <w:sdtContent>
              <w:ins w:author="RUI YAO" w:id="5" w:date="2024-02-27T06:40:1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32">
          <w:pPr>
            <w:numPr>
              <w:ilvl w:val="2"/>
              <w:numId w:val="1"/>
            </w:numPr>
            <w:spacing w:line="276" w:lineRule="auto"/>
            <w:ind w:left="2160" w:hanging="360"/>
            <w:rPr>
              <w:ins w:author="RUI YAO" w:id="5" w:date="2024-02-27T06:40:13Z"/>
              <w:sz w:val="28"/>
              <w:szCs w:val="28"/>
              <w:u w:val="none"/>
            </w:rPr>
          </w:pPr>
          <w:sdt>
            <w:sdtPr>
              <w:tag w:val="goog_rdk_38"/>
            </w:sdtPr>
            <w:sdtContent>
              <w:ins w:author="RUI YAO" w:id="5" w:date="2024-02-27T06:40:13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Others?</w:t>
                </w:r>
              </w:ins>
            </w:sdtContent>
          </w:sdt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33">
          <w:pPr>
            <w:numPr>
              <w:ilvl w:val="3"/>
              <w:numId w:val="1"/>
            </w:numPr>
            <w:spacing w:line="276" w:lineRule="auto"/>
            <w:ind w:left="2880" w:hanging="360"/>
            <w:rPr>
              <w:sz w:val="28"/>
              <w:szCs w:val="28"/>
              <w:u w:val="none"/>
              <w:rPrChange w:author="RUI YAO" w:id="6" w:date="2024-02-27T06:40:15Z">
                <w:rPr>
                  <w:sz w:val="28"/>
                  <w:szCs w:val="28"/>
                  <w:u w:val="none"/>
                </w:rPr>
              </w:rPrChange>
            </w:rPr>
            <w:pPrChange w:author="RUI YAO" w:id="0" w:date="2024-02-27T06:40:15Z">
              <w:pPr>
                <w:numPr>
                  <w:ilvl w:val="3"/>
                  <w:numId w:val="1"/>
                </w:numPr>
                <w:spacing w:line="276" w:lineRule="auto"/>
                <w:ind w:left="2880" w:hanging="360"/>
              </w:pPr>
            </w:pPrChange>
          </w:pPr>
          <w:sdt>
            <w:sdtPr>
              <w:tag w:val="goog_rdk_40"/>
            </w:sdtPr>
            <w:sdtContent>
              <w:ins w:author="RUI YAO" w:id="5" w:date="2024-02-27T06:40:13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Others?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Apparatus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 1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Apparatus 1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 2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Apparatus 2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 3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Apparatus 3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Road and driving (driver) condition</w:t>
      </w:r>
    </w:p>
    <w:sdt>
      <w:sdtPr>
        <w:tag w:val="goog_rdk_43"/>
      </w:sdtPr>
      <w:sdtContent>
        <w:p w:rsidR="00000000" w:rsidDel="00000000" w:rsidP="00000000" w:rsidRDefault="00000000" w:rsidRPr="00000000" w14:paraId="0000003D">
          <w:pPr>
            <w:numPr>
              <w:ilvl w:val="1"/>
              <w:numId w:val="1"/>
            </w:numPr>
            <w:ind w:left="1440" w:hanging="360"/>
            <w:rPr>
              <w:ins w:author="RUI YAO" w:id="7" w:date="2024-02-27T13:40:17Z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VR content</w:t>
          </w:r>
          <w:sdt>
            <w:sdtPr>
              <w:tag w:val="goog_rdk_42"/>
            </w:sdtPr>
            <w:sdtContent>
              <w:ins w:author="RUI YAO" w:id="7" w:date="2024-02-27T13:40:1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3E">
          <w:pPr>
            <w:numPr>
              <w:ilvl w:val="2"/>
              <w:numId w:val="1"/>
            </w:numPr>
            <w:ind w:left="2160" w:hanging="360"/>
            <w:rPr>
              <w:sz w:val="28"/>
              <w:szCs w:val="28"/>
              <w:u w:val="none"/>
              <w:rPrChange w:author="RUI YAO" w:id="8" w:date="2024-02-27T13:40:17Z">
                <w:rPr>
                  <w:sz w:val="28"/>
                  <w:szCs w:val="28"/>
                </w:rPr>
              </w:rPrChange>
            </w:rPr>
            <w:pPrChange w:author="RUI YAO" w:id="0" w:date="2024-02-27T13:40:17Z">
              <w:pPr>
                <w:numPr>
                  <w:ilvl w:val="1"/>
                  <w:numId w:val="1"/>
                </w:numPr>
                <w:ind w:left="1440" w:hanging="360"/>
              </w:pPr>
            </w:pPrChange>
          </w:pPr>
          <w:sdt>
            <w:sdtPr>
              <w:tag w:val="goog_rdk_44"/>
            </w:sdtPr>
            <w:sdtContent>
              <w:ins w:author="RUI YAO" w:id="7" w:date="2024-02-27T13:40:17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Please insert necessary figures here for easy understanding.</w:t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 / Sessions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1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2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Lasting time and participants’ rest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Experimental Results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Motion Sickness</w:t>
        <w:tab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Immersion (Immersed to VR content)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Sense of existence in the moving vehicle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Efficiency / In-car office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Interview Insights / Insights get from Qualitative user data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1f1f1f"/>
          <w:sz w:val="28"/>
          <w:szCs w:val="28"/>
          <w:rtl w:val="0"/>
        </w:rPr>
        <w:t xml:space="preserve">Design guidelines and Best practices for in-car MR development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after="0" w:afterAutospacing="0" w:before="0" w:beforeAutospacing="0" w:line="276" w:lineRule="auto"/>
        <w:ind w:left="1440" w:hanging="360"/>
        <w:rPr>
          <w:color w:val="1f1f1f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kind of real-world information is captured?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Landscape</w:t>
      </w:r>
      <w:sdt>
        <w:sdtPr>
          <w:tag w:val="goog_rdk_46"/>
        </w:sdtPr>
        <w:sdtContent>
          <w:ins w:author="RUI YAO" w:id="9" w:date="2024-02-27T06:41:00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Auditory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 Sounds</w:t>
      </w:r>
      <w:sdt>
        <w:sdtPr>
          <w:tag w:val="goog_rdk_47"/>
        </w:sdtPr>
        <w:sdtContent>
          <w:ins w:author="RUI YAO" w:id="10" w:date="2024-02-27T06:41:03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Traffic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Road Conditions</w:t>
      </w:r>
      <w:sdt>
        <w:sdtPr>
          <w:tag w:val="goog_rdk_48"/>
        </w:sdtPr>
        <w:sdtContent>
          <w:ins w:author="RUI YAO" w:id="11" w:date="2024-02-27T06:41:05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Traffic Light</w:t>
      </w:r>
      <w:sdt>
        <w:sdtPr>
          <w:tag w:val="goog_rdk_49"/>
        </w:sdtPr>
        <w:sdtContent>
          <w:ins w:author="RUI YAO" w:id="12" w:date="2024-02-27T06:41:08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Near-by Viehicles</w:t>
      </w:r>
      <w:sdt>
        <w:sdtPr>
          <w:tag w:val="goog_rdk_50"/>
        </w:sdtPr>
        <w:sdtContent>
          <w:ins w:author="RUI YAO" w:id="13" w:date="2024-02-27T06:41:10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Motion of Viehicle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Acceleration/Deceleration</w:t>
      </w:r>
      <w:sdt>
        <w:sdtPr>
          <w:tag w:val="goog_rdk_51"/>
        </w:sdtPr>
        <w:sdtContent>
          <w:ins w:author="RUI YAO" w:id="14" w:date="2024-02-27T06:41:13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Uphill/Downhill</w:t>
      </w:r>
      <w:sdt>
        <w:sdtPr>
          <w:tag w:val="goog_rdk_52"/>
        </w:sdtPr>
        <w:sdtContent>
          <w:ins w:author="RUI YAO" w:id="15" w:date="2024-02-27T06:41:15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Direction</w:t>
      </w:r>
      <w:sdt>
        <w:sdtPr>
          <w:tag w:val="goog_rdk_53"/>
        </w:sdtPr>
        <w:sdtContent>
          <w:ins w:author="RUI YAO" w:id="16" w:date="2024-02-27T06:41:17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Bumping</w:t>
      </w:r>
      <w:sdt>
        <w:sdtPr>
          <w:tag w:val="goog_rdk_54"/>
        </w:sdtPr>
        <w:sdtContent>
          <w:ins w:author="RUI YAO" w:id="17" w:date="2024-02-27T06:41:19Z"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Others?</w:t>
      </w:r>
    </w:p>
    <w:sdt>
      <w:sdtPr>
        <w:tag w:val="goog_rdk_56"/>
      </w:sdtPr>
      <w:sdtContent>
        <w:p w:rsidR="00000000" w:rsidDel="00000000" w:rsidP="00000000" w:rsidRDefault="00000000" w:rsidRPr="00000000" w14:paraId="00000061">
          <w:pPr>
            <w:numPr>
              <w:ilvl w:val="0"/>
              <w:numId w:val="1"/>
            </w:numPr>
            <w:ind w:left="720" w:hanging="360"/>
            <w:rPr>
              <w:ins w:author="RUI YAO" w:id="18" w:date="2024-02-27T15:31:13Z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Information Presentation and Transformation </w:t>
          </w:r>
          <w:sdt>
            <w:sdtPr>
              <w:tag w:val="goog_rdk_55"/>
            </w:sdtPr>
            <w:sdtContent>
              <w:ins w:author="RUI YAO" w:id="18" w:date="2024-02-27T15:31:1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62">
          <w:pPr>
            <w:numPr>
              <w:ilvl w:val="1"/>
              <w:numId w:val="1"/>
            </w:numPr>
            <w:ind w:left="1440" w:hanging="360"/>
            <w:rPr>
              <w:sz w:val="28"/>
              <w:szCs w:val="28"/>
              <w:u w:val="none"/>
              <w:rPrChange w:author="RUI YAO" w:id="19" w:date="2024-02-27T15:31:13Z">
                <w:rPr>
                  <w:sz w:val="28"/>
                  <w:szCs w:val="28"/>
                </w:rPr>
              </w:rPrChange>
            </w:rPr>
            <w:pPrChange w:author="RUI YAO" w:id="0" w:date="2024-02-27T15:31:13Z">
              <w:pPr>
                <w:numPr>
                  <w:ilvl w:val="0"/>
                  <w:numId w:val="1"/>
                </w:numPr>
                <w:ind w:left="720" w:hanging="360"/>
              </w:pPr>
            </w:pPrChange>
          </w:pPr>
          <w:sdt>
            <w:sdtPr>
              <w:tag w:val="goog_rdk_57"/>
            </w:sdtPr>
            <w:sdtContent>
              <w:ins w:author="RUI YAO" w:id="18" w:date="2024-02-27T15:31:13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Please also consider the author’s literature review here. Can refer to Yurou’s coding: </w:t>
                </w:r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"https://docs.google.com/document/d/1haJtBQdvngjBcel5ELYTUkbBT1TzUmD0WixRegXLBCA/edit?usp=sharing"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color w:val="0000ee"/>
                    <w:u w:val="single"/>
                    <w:shd w:fill="auto" w:val="clear"/>
                    <w:rtl w:val="0"/>
                  </w:rPr>
                  <w:t xml:space="preserve">Qiu, et al., Manipulating the Orientation of Planar 2D Content in VR as an Implicit Visual Cue for Mitigating Passenger Motion Sickness</w:t>
                </w:r>
                <w:r w:rsidDel="00000000" w:rsidR="00000000" w:rsidRPr="00000000">
                  <w:fldChar w:fldCharType="end"/>
                </w:r>
              </w:ins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McGill et al. (2017) incorporated a real-time video stream of the outside world into the peripheral view of their MR content.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 &amp; Kim (2022) adopted a transparent layer for the driver's perspective, allowing real-world elements to show through while overlaying additional information.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contrast, Sasalovici et al. (2023) opted against transparency, instead directly using the real world as the background and placing their content (a quiz box with a white background) as an upper layer in the central area.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Like this ↑</w:t>
          </w:r>
        </w:sdtContent>
      </w:sdt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Ethics and social issues and considerations authors mentioned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Authors suggested future works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dt>
      <w:sdtPr>
        <w:tag w:val="goog_rdk_61"/>
      </w:sdtPr>
      <w:sdtContent>
        <w:p w:rsidR="00000000" w:rsidDel="00000000" w:rsidP="00000000" w:rsidRDefault="00000000" w:rsidRPr="00000000" w14:paraId="0000006B">
          <w:pPr>
            <w:numPr>
              <w:ilvl w:val="0"/>
              <w:numId w:val="1"/>
            </w:numPr>
            <w:ind w:left="720" w:hanging="360"/>
            <w:rPr>
              <w:ins w:author="RUI YAO" w:id="20" w:date="2024-02-28T05:45:24Z"/>
              <w:sz w:val="28"/>
              <w:szCs w:val="28"/>
              <w:u w:val="no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Other interesting discussion and insights (if any)</w:t>
          </w:r>
          <w:sdt>
            <w:sdtPr>
              <w:tag w:val="goog_rdk_60"/>
            </w:sdtPr>
            <w:sdtContent>
              <w:ins w:author="RUI YAO" w:id="20" w:date="2024-02-28T05:45:24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6C">
          <w:pPr>
            <w:numPr>
              <w:ilvl w:val="1"/>
              <w:numId w:val="1"/>
            </w:numPr>
            <w:ind w:left="1440" w:hanging="360"/>
            <w:rPr>
              <w:sz w:val="28"/>
              <w:szCs w:val="28"/>
              <w:u w:val="none"/>
              <w:rPrChange w:author="RUI YAO" w:id="21" w:date="2024-02-28T05:45:26Z">
                <w:rPr>
                  <w:sz w:val="28"/>
                  <w:szCs w:val="28"/>
                  <w:u w:val="none"/>
                </w:rPr>
              </w:rPrChange>
            </w:rPr>
            <w:pPrChange w:author="RUI YAO" w:id="0" w:date="2024-02-28T05:45:26Z">
              <w:pPr>
                <w:numPr>
                  <w:ilvl w:val="0"/>
                  <w:numId w:val="1"/>
                </w:numPr>
                <w:ind w:left="720" w:hanging="36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6D">
          <w:pPr>
            <w:numPr>
              <w:ilvl w:val="0"/>
              <w:numId w:val="1"/>
            </w:numPr>
            <w:ind w:left="720" w:hanging="360"/>
            <w:rPr>
              <w:ins w:author="RUI YAO" w:id="22" w:date="2024-02-28T05:45:15Z"/>
              <w:sz w:val="28"/>
              <w:szCs w:val="28"/>
              <w:u w:val="none"/>
            </w:rPr>
          </w:pPr>
          <w:sdt>
            <w:sdtPr>
              <w:tag w:val="goog_rdk_64"/>
            </w:sdtPr>
            <w:sdtContent>
              <w:ins w:author="RUI YAO" w:id="22" w:date="2024-02-28T05:45:15Z"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undry items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sdt>
        <w:sdtPr>
          <w:tag w:val="goog_rdk_66"/>
        </w:sdtPr>
        <w:sdtContent>
          <w:ins w:author="RUI YAO" w:id="22" w:date="2024-02-28T05:45:15Z">
            <w:r w:rsidDel="00000000" w:rsidR="00000000" w:rsidRPr="00000000">
              <w:rPr>
                <w:sz w:val="28"/>
                <w:szCs w:val="28"/>
                <w:rtl w:val="0"/>
              </w:rPr>
              <w:t xml:space="preserve">In response to the guideline: “</w:t>
            </w:r>
            <w:r w:rsidDel="00000000" w:rsidR="00000000" w:rsidRPr="00000000">
              <w:rPr>
                <w:color w:val="4a86e8"/>
                <w:sz w:val="28"/>
                <w:szCs w:val="28"/>
                <w:rtl w:val="0"/>
              </w:rPr>
              <w:t xml:space="preserve">Emphasize quality even during low fidelity prototyping to shield users from poorly rendered content effects (Parades et al. 2018)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</w:t>
            </w:r>
          </w:ins>
        </w:sdtContent>
      </w:sdt>
      <w:sdt>
        <w:sdtPr>
          <w:tag w:val="goog_rdk_67"/>
        </w:sdtPr>
        <w:sdtContent>
          <w:r w:rsidDel="00000000" w:rsidR="00000000" w:rsidRPr="00000000">
            <w:rPr>
              <w:rtl w:val="0"/>
            </w:rPr>
          </w:r>
        </w:sdtContent>
      </w:sdt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sdt>
        <w:sdtPr>
          <w:tag w:val="goog_rdk_68"/>
        </w:sdtPr>
        <w:sdtContent>
          <w:r w:rsidDel="00000000" w:rsidR="00000000" w:rsidRPr="00000000">
            <w:rPr>
              <w:sz w:val="28"/>
              <w:szCs w:val="28"/>
              <w:rtl w:val="0"/>
              <w:rPrChange w:author="RUI YAO" w:id="23" w:date="2024-02-28T05:45:15Z">
                <w:rPr>
                  <w:sz w:val="28"/>
                  <w:szCs w:val="28"/>
                </w:rPr>
              </w:rPrChange>
            </w:rPr>
            <w:t xml:space="preserve">Did authors talk about quality issues in this paper?</w:t>
          </w:r>
        </w:sdtContent>
      </w:sdt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sdt>
        <w:sdtPr>
          <w:tag w:val="goog_rdk_69"/>
        </w:sdtPr>
        <w:sdtContent>
          <w:r w:rsidDel="00000000" w:rsidR="00000000" w:rsidRPr="00000000">
            <w:rPr>
              <w:sz w:val="28"/>
              <w:szCs w:val="28"/>
              <w:rtl w:val="0"/>
              <w:rPrChange w:author="RUI YAO" w:id="23" w:date="2024-02-28T05:45:15Z">
                <w:rPr>
                  <w:sz w:val="28"/>
                  <w:szCs w:val="28"/>
                </w:rPr>
              </w:rPrChange>
            </w:rPr>
            <w:t xml:space="preserve">If so, what kind of settings are reported to be low quality by the authors?</w:t>
          </w:r>
        </w:sdtContent>
      </w:sdt>
    </w:p>
    <w:sdt>
      <w:sdtPr>
        <w:tag w:val="goog_rdk_71"/>
      </w:sdtPr>
      <w:sdtContent>
        <w:p w:rsidR="00000000" w:rsidDel="00000000" w:rsidP="00000000" w:rsidRDefault="00000000" w:rsidRPr="00000000" w14:paraId="00000071">
          <w:pPr>
            <w:numPr>
              <w:ilvl w:val="3"/>
              <w:numId w:val="1"/>
            </w:numPr>
            <w:ind w:left="2880" w:hanging="360"/>
            <w:rPr>
              <w:sz w:val="28"/>
              <w:szCs w:val="28"/>
              <w:u w:val="none"/>
              <w:rPrChange w:author="RUI YAO" w:id="24" w:date="2024-02-28T05:45:13Z">
                <w:rPr>
                  <w:sz w:val="28"/>
                  <w:szCs w:val="28"/>
                  <w:u w:val="none"/>
                </w:rPr>
              </w:rPrChange>
            </w:rPr>
            <w:pPrChange w:author="RUI YAO" w:id="0" w:date="2024-02-28T05:45:13Z">
              <w:pPr>
                <w:numPr>
                  <w:ilvl w:val="3"/>
                  <w:numId w:val="1"/>
                </w:numPr>
                <w:ind w:left="2880" w:hanging="360"/>
              </w:pPr>
            </w:pPrChange>
          </w:pPr>
          <w:sdt>
            <w:sdtPr>
              <w:tag w:val="goog_rdk_70"/>
            </w:sdtPr>
            <w:sdtContent>
              <w:r w:rsidDel="00000000" w:rsidR="00000000" w:rsidRPr="00000000">
                <w:rPr>
                  <w:sz w:val="28"/>
                  <w:szCs w:val="28"/>
                  <w:rtl w:val="0"/>
                  <w:rPrChange w:author="RUI YAO" w:id="23" w:date="2024-02-28T05:45:15Z">
                    <w:rPr>
                      <w:sz w:val="28"/>
                      <w:szCs w:val="28"/>
                    </w:rPr>
                  </w:rPrChange>
                </w:rPr>
                <w:t xml:space="preserve">or: How did this paper successfully overcome the quality problem?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IlMDKb94kS3TLQsNKcxBTMTLh3qLrf-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Lax25IHCT8WqbEuoa1BNVWArw==">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